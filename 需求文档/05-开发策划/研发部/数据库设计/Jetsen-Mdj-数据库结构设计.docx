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before="156" w:after="156" w:line="360" w:lineRule="auto"/>
        <w:jc w:val="center"/>
        <w:rPr>
          <w:rFonts w:ascii="黑体" w:cs="黑体" w:hAnsi="黑体" w:eastAsia="黑体"/>
          <w:b w:val="1"/>
          <w:bCs w:val="1"/>
          <w:color w:val="000000"/>
          <w:sz w:val="52"/>
          <w:szCs w:val="52"/>
          <w:u w:color="000000"/>
        </w:rPr>
      </w:pPr>
      <w:r>
        <w:rPr>
          <w:b w:val="1"/>
          <w:bCs w:val="1"/>
          <w:color w:val="000000"/>
          <w:sz w:val="52"/>
          <w:szCs w:val="52"/>
          <w:u w:color="000000"/>
          <w:rtl w:val="0"/>
          <w:lang w:val="en-US"/>
        </w:rPr>
        <w:t>Jetsen-</w:t>
      </w:r>
      <w:r>
        <w:rPr>
          <w:rFonts w:ascii="黑体" w:cs="黑体" w:hAnsi="黑体" w:eastAsia="黑体"/>
          <w:b w:val="1"/>
          <w:bCs w:val="1"/>
          <w:color w:val="000000"/>
          <w:sz w:val="52"/>
          <w:szCs w:val="52"/>
          <w:u w:color="000000"/>
          <w:rtl w:val="0"/>
          <w:lang w:val="zh-TW" w:eastAsia="zh-TW"/>
        </w:rPr>
        <w:t>牡丹江项目</w:t>
      </w:r>
    </w:p>
    <w:p>
      <w:pPr>
        <w:pStyle w:val="封面公司名"/>
        <w:rPr>
          <w:rFonts w:ascii="黑体" w:cs="黑体" w:hAnsi="黑体" w:eastAsia="黑体"/>
          <w:b w:val="1"/>
          <w:bCs w:val="1"/>
          <w:sz w:val="52"/>
          <w:szCs w:val="52"/>
        </w:rPr>
      </w:pPr>
      <w:r>
        <w:rPr>
          <w:rFonts w:ascii="黑体" w:cs="黑体" w:hAnsi="黑体" w:eastAsia="黑体"/>
          <w:b w:val="1"/>
          <w:bCs w:val="1"/>
          <w:sz w:val="52"/>
          <w:szCs w:val="52"/>
          <w:rtl w:val="0"/>
          <w:lang w:val="zh-TW" w:eastAsia="zh-TW"/>
        </w:rPr>
        <w:t>详细设计</w:t>
      </w:r>
      <w:r>
        <w:rPr>
          <w:rFonts w:ascii="Arial" w:hAnsi="Arial" w:hint="default"/>
          <w:b w:val="1"/>
          <w:bCs w:val="1"/>
          <w:sz w:val="52"/>
          <w:szCs w:val="52"/>
          <w:rtl w:val="0"/>
          <w:lang w:val="en-US"/>
        </w:rPr>
        <w:t>—</w:t>
      </w:r>
      <w:r>
        <w:rPr>
          <w:rFonts w:ascii="黑体" w:cs="黑体" w:hAnsi="黑体" w:eastAsia="黑体"/>
          <w:b w:val="1"/>
          <w:bCs w:val="1"/>
          <w:sz w:val="52"/>
          <w:szCs w:val="52"/>
          <w:rtl w:val="0"/>
          <w:lang w:val="zh-TW" w:eastAsia="zh-TW"/>
        </w:rPr>
        <w:t>表结构说明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5070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828"/>
        <w:gridCol w:w="1440"/>
        <w:gridCol w:w="1092"/>
        <w:gridCol w:w="1710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2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项目编号</w:t>
            </w:r>
          </w:p>
        </w:tc>
        <w:tc>
          <w:tcPr>
            <w:tcW w:type="dxa" w:w="280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en-US"/>
              </w:rPr>
              <w:t>Jetsen-Mdj-DS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2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文档编号</w:t>
            </w:r>
          </w:p>
        </w:tc>
        <w:tc>
          <w:tcPr>
            <w:tcW w:type="dxa" w:w="280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2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版本编号</w:t>
            </w:r>
          </w:p>
        </w:tc>
        <w:tc>
          <w:tcPr>
            <w:tcW w:type="dxa" w:w="280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编写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怀勇</w:t>
            </w:r>
          </w:p>
        </w:tc>
        <w:tc>
          <w:tcPr>
            <w:tcW w:type="dxa" w:w="1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2016-8-15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校对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审核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 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封面公司名"/>
        <w:rPr>
          <w:rFonts w:ascii="黑体" w:cs="黑体" w:hAnsi="黑体" w:eastAsia="黑体"/>
          <w:b w:val="1"/>
          <w:bCs w:val="1"/>
          <w:lang w:val="zh-TW" w:eastAsia="zh-TW"/>
        </w:rPr>
      </w:pPr>
    </w:p>
    <w:p>
      <w:pPr>
        <w:pStyle w:val="封面公司名"/>
        <w:rPr>
          <w:rFonts w:ascii="黑体" w:cs="黑体" w:hAnsi="黑体" w:eastAsia="黑体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2016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年</w:t>
      </w:r>
      <w:r>
        <w:rPr>
          <w:rFonts w:ascii="Arial" w:hAnsi="Arial"/>
          <w:b w:val="1"/>
          <w:bCs w:val="1"/>
          <w:rtl w:val="0"/>
          <w:lang w:val="en-US"/>
        </w:rPr>
        <w:t>8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月</w:t>
      </w:r>
    </w:p>
    <w:p>
      <w:pPr>
        <w:pStyle w:val="Normal.0"/>
        <w:sectPr>
          <w:headerReference w:type="default" r:id="rId4"/>
          <w:footerReference w:type="default" r:id="rId5"/>
          <w:pgSz w:w="11900" w:h="16840" w:orient="portrait"/>
          <w:pgMar w:top="1570" w:right="1466" w:bottom="1440" w:left="1620" w:header="779" w:footer="992"/>
          <w:bidi w:val="0"/>
        </w:sectPr>
      </w:pPr>
    </w:p>
    <w:p>
      <w:pPr>
        <w:pStyle w:val="Normal.0"/>
        <w:spacing w:before="312" w:after="312"/>
        <w:rPr>
          <w:rFonts w:ascii="黑体" w:cs="黑体" w:hAnsi="黑体" w:eastAsia="黑体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sz w:val="32"/>
          <w:szCs w:val="32"/>
          <w:rtl w:val="0"/>
          <w:lang w:val="zh-TW" w:eastAsia="zh-TW"/>
        </w:rPr>
        <w:t>文档变更控制记录</w:t>
      </w:r>
    </w:p>
    <w:tbl>
      <w:tblPr>
        <w:tblW w:w="8814" w:type="dxa"/>
        <w:jc w:val="left"/>
        <w:tblInd w:w="216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1049"/>
        <w:gridCol w:w="1472"/>
        <w:gridCol w:w="1369"/>
        <w:gridCol w:w="4924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版本号</w:t>
            </w:r>
          </w:p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日期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编写人</w:t>
            </w:r>
          </w:p>
        </w:tc>
        <w:tc>
          <w:tcPr>
            <w:tcW w:type="dxa" w:w="4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0.1</w:t>
            </w:r>
          </w:p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2016-8-15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怀勇</w:t>
            </w:r>
          </w:p>
        </w:tc>
        <w:tc>
          <w:tcPr>
            <w:tcW w:type="dxa" w:w="4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文档建立</w:t>
            </w:r>
          </w:p>
        </w:tc>
      </w:tr>
      <w:tr>
        <w:tblPrEx>
          <w:shd w:val="clear" w:color="auto" w:fill="d0ddef"/>
        </w:tblPrEx>
        <w:trPr>
          <w:trHeight w:val="288" w:hRule="atLeast"/>
        </w:trPr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8" w:hRule="atLeast"/>
        </w:trPr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8" w:hRule="atLeast"/>
        </w:trPr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8" w:hRule="atLeast"/>
        </w:trPr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8" w:hRule="atLeast"/>
        </w:trPr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8" w:hRule="atLeast"/>
        </w:trPr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8" w:hRule="atLeast"/>
        </w:trPr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8" w:hRule="atLeast"/>
        </w:trPr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8" w:hRule="atLeast"/>
        </w:trPr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8" w:hRule="atLeast"/>
        </w:trPr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8" w:hRule="atLeast"/>
        </w:trPr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before="312" w:after="312" w:line="240" w:lineRule="auto"/>
        <w:ind w:left="108" w:hanging="108"/>
        <w:rPr>
          <w:rFonts w:ascii="黑体" w:cs="黑体" w:hAnsi="黑体" w:eastAsia="黑体"/>
          <w:sz w:val="32"/>
          <w:szCs w:val="32"/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ectPr>
          <w:pgSz w:w="11900" w:h="16840" w:orient="portrait"/>
          <w:pgMar w:top="1440" w:right="1466" w:bottom="1440" w:left="1620" w:header="779" w:footer="992"/>
          <w:pgNumType w:start="1"/>
          <w:bidi w:val="0"/>
        </w:sectPr>
      </w:pPr>
    </w:p>
    <w:p>
      <w:pPr>
        <w:pStyle w:val="Normal.0"/>
        <w:spacing w:before="312" w:after="312"/>
        <w:jc w:val="center"/>
        <w:rPr>
          <w:rFonts w:ascii="黑体" w:cs="黑体" w:hAnsi="黑体" w:eastAsia="黑体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sz w:val="32"/>
          <w:szCs w:val="32"/>
          <w:rtl w:val="0"/>
          <w:lang w:val="zh-TW" w:eastAsia="zh-TW"/>
        </w:rPr>
        <w:t>目   录</w:t>
      </w:r>
    </w:p>
    <w:p>
      <w:pPr>
        <w:pStyle w:val="toc 1.0"/>
        <w:tabs>
          <w:tab w:val="right" w:pos="8794" w:leader="dot"/>
        </w:tabs>
      </w:pPr>
      <w:r>
        <w:rPr>
          <w:rFonts w:ascii="黑体" w:cs="黑体" w:hAnsi="黑体" w:eastAsia="黑体"/>
          <w:sz w:val="32"/>
          <w:szCs w:val="32"/>
          <w:lang w:val="zh-TW" w:eastAsia="zh-TW"/>
        </w:rPr>
        <w:fldChar w:fldCharType="begin" w:fldLock="0"/>
      </w:r>
      <w:r>
        <w:rPr>
          <w:rFonts w:ascii="黑体" w:cs="黑体" w:hAnsi="黑体" w:eastAsia="黑体"/>
          <w:sz w:val="32"/>
          <w:szCs w:val="32"/>
          <w:lang w:val="zh-TW" w:eastAsia="zh-TW"/>
        </w:rPr>
        <w:instrText xml:space="preserve"> TOC \t "heading 1, 1,heading 2, 2"</w:instrText>
      </w:r>
      <w:r>
        <w:rPr>
          <w:rFonts w:ascii="黑体" w:cs="黑体" w:hAnsi="黑体" w:eastAsia="黑体"/>
          <w:sz w:val="32"/>
          <w:szCs w:val="32"/>
          <w:lang w:val="zh-TW" w:eastAsia="zh-TW"/>
        </w:rPr>
        <w:fldChar w:fldCharType="separate" w:fldLock="0"/>
      </w:r>
    </w:p>
    <w:p>
      <w:pPr>
        <w:pStyle w:val="默认"/>
        <w:bidi w:val="0"/>
      </w:pPr>
      <w:r>
        <w:rPr>
          <w:rtl w:val="0"/>
        </w:rPr>
        <w:t>Generating Table of Contents for Word Import ...</w:t>
      </w:r>
    </w:p>
    <w:p>
      <w:pPr>
        <w:pStyle w:val="toc 1.0"/>
        <w:tabs>
          <w:tab w:val="right" w:pos="8794" w:leader="dot"/>
        </w:tabs>
        <w:rPr>
          <w:rStyle w:val="无"/>
          <w:rFonts w:ascii="Arial" w:cs="Arial" w:hAnsi="Arial" w:eastAsia="Arial"/>
        </w:rPr>
      </w:pPr>
      <w:r>
        <w:rPr>
          <w:rFonts w:ascii="黑体" w:cs="黑体" w:hAnsi="黑体" w:eastAsia="黑体"/>
          <w:sz w:val="32"/>
          <w:szCs w:val="32"/>
          <w:lang w:val="zh-TW" w:eastAsia="zh-TW"/>
        </w:rPr>
        <w:fldChar w:fldCharType="end" w:fldLock="0"/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\l "Toc13826" </w:instrText>
      </w:r>
      <w:r>
        <w:rPr>
          <w:rStyle w:val="Hyperlink.0"/>
          <w:lang w:val="en-US"/>
        </w:rPr>
        <w:fldChar w:fldCharType="separate" w:fldLock="0"/>
      </w:r>
      <w:bookmarkStart w:name="OLE_LINK118" w:id="0"/>
      <w:r>
        <w:rPr>
          <w:rStyle w:val="Hyperlink.0"/>
          <w:rtl w:val="0"/>
          <w:lang w:val="en-US"/>
        </w:rPr>
        <w:t>9</w:t>
      </w:r>
      <w:r>
        <w:rPr>
          <w:rStyle w:val="无"/>
          <w:rFonts w:ascii="Arial" w:hAnsi="Arial"/>
          <w:rtl w:val="0"/>
          <w:lang w:val="en-US"/>
        </w:rPr>
        <w:t xml:space="preserve">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资源评论</w:t>
      </w:r>
      <w:r>
        <w:rPr>
          <w:rStyle w:val="无"/>
          <w:rFonts w:ascii="Arial" w:cs="Arial" w:hAnsi="Arial" w:eastAsia="Arial"/>
          <w:rtl w:val="0"/>
          <w:lang w:val="en-US"/>
        </w:rPr>
        <w:tab/>
        <w:t>9</w:t>
      </w:r>
      <w:r>
        <w:rPr/>
        <w:fldChar w:fldCharType="end" w:fldLock="0"/>
      </w:r>
    </w:p>
    <w:p>
      <w:pPr>
        <w:pStyle w:val="toc 2.0"/>
        <w:tabs>
          <w:tab w:val="right" w:pos="8794" w:leader="dot"/>
        </w:tabs>
        <w:rPr>
          <w:rStyle w:val="无"/>
          <w:rFonts w:ascii="Arial" w:cs="Arial" w:hAnsi="Arial" w:eastAsia="Arial"/>
        </w:rPr>
      </w:pPr>
      <w:r>
        <w:rPr>
          <w:rStyle w:val="Hyperlink.1"/>
          <w:caps w:val="1"/>
          <w:lang w:val="en-US"/>
        </w:rPr>
        <w:fldChar w:fldCharType="begin" w:fldLock="0"/>
      </w:r>
      <w:r>
        <w:rPr>
          <w:rStyle w:val="Hyperlink.1"/>
          <w:caps w:val="1"/>
          <w:lang w:val="en-US"/>
        </w:rPr>
        <w:instrText xml:space="preserve"> HYPERLINK \l "Toc23153" </w:instrText>
      </w:r>
      <w:r>
        <w:rPr>
          <w:rStyle w:val="Hyperlink.1"/>
          <w:caps w:val="1"/>
          <w:lang w:val="en-US"/>
        </w:rPr>
        <w:fldChar w:fldCharType="separate" w:fldLock="0"/>
      </w:r>
      <w:r>
        <w:rPr>
          <w:rStyle w:val="Hyperlink.1"/>
          <w:caps w:val="1"/>
          <w:rtl w:val="0"/>
          <w:lang w:val="en-US"/>
        </w:rPr>
        <w:t>9</w:t>
      </w:r>
      <w:r>
        <w:rPr>
          <w:rStyle w:val="无"/>
          <w:rFonts w:ascii="宋体" w:cs="宋体" w:hAnsi="宋体" w:eastAsia="宋体"/>
          <w:rtl w:val="0"/>
          <w:lang w:val="en-US"/>
        </w:rPr>
        <w:t xml:space="preserve">.1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资源评论表</w:t>
      </w:r>
      <w:r>
        <w:rPr>
          <w:rStyle w:val="无"/>
          <w:rFonts w:ascii="Arial" w:hAnsi="Arial"/>
          <w:rtl w:val="0"/>
          <w:lang w:val="en-US"/>
        </w:rPr>
        <w:t>(RESOURCE_COMMENT)</w:t>
        <w:tab/>
        <w:t>9</w:t>
      </w:r>
      <w:r>
        <w:rPr/>
        <w:fldChar w:fldCharType="end" w:fldLock="0"/>
      </w:r>
    </w:p>
    <w:p>
      <w:pPr>
        <w:pStyle w:val="toc 2.0"/>
        <w:tabs>
          <w:tab w:val="right" w:pos="8794" w:leader="dot"/>
        </w:tabs>
        <w:rPr>
          <w:rStyle w:val="无"/>
          <w:rFonts w:ascii="Arial" w:cs="Arial" w:hAnsi="Arial" w:eastAsia="Arial"/>
        </w:rPr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toc 1.0"/>
        <w:tabs>
          <w:tab w:val="right" w:pos="8794" w:leader="dot"/>
        </w:tabs>
        <w:rPr>
          <w:rStyle w:val="无"/>
          <w:rFonts w:ascii="Arial" w:cs="Arial" w:hAnsi="Arial" w:eastAsia="Arial"/>
        </w:rPr>
      </w:pP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\l "Toc13826" </w:instrText>
      </w:r>
      <w:r>
        <w:rPr>
          <w:rStyle w:val="Hyperlink.0"/>
          <w:lang w:val="en-US"/>
        </w:rPr>
        <w:fldChar w:fldCharType="separate" w:fldLock="0"/>
      </w:r>
      <w:bookmarkEnd w:id="0"/>
      <w:r>
        <w:rPr>
          <w:rStyle w:val="Hyperlink.0"/>
          <w:rtl w:val="0"/>
          <w:lang w:val="en-US"/>
        </w:rPr>
        <w:t>10</w:t>
      </w:r>
      <w:r>
        <w:rPr>
          <w:rStyle w:val="无"/>
          <w:rFonts w:ascii="Arial" w:hAnsi="Arial"/>
          <w:rtl w:val="0"/>
          <w:lang w:val="en-US"/>
        </w:rPr>
        <w:t xml:space="preserve">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学生相关</w:t>
      </w:r>
      <w:r>
        <w:rPr>
          <w:rStyle w:val="无"/>
          <w:rFonts w:ascii="Arial" w:cs="Arial" w:hAnsi="Arial" w:eastAsia="Arial"/>
          <w:rtl w:val="0"/>
          <w:lang w:val="en-US"/>
        </w:rPr>
        <w:tab/>
        <w:t>1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0</w:t>
      </w:r>
    </w:p>
    <w:p>
      <w:pPr>
        <w:pStyle w:val="toc 2.0"/>
        <w:tabs>
          <w:tab w:val="right" w:pos="8794" w:leader="dot"/>
        </w:tabs>
        <w:rPr>
          <w:rStyle w:val="无"/>
          <w:rFonts w:ascii="Arial" w:cs="Arial" w:hAnsi="Arial" w:eastAsia="Arial"/>
        </w:rPr>
      </w:pPr>
      <w:r>
        <w:rPr>
          <w:rStyle w:val="Hyperlink.1"/>
          <w:caps w:val="1"/>
          <w:lang w:val="en-US"/>
        </w:rPr>
        <w:fldChar w:fldCharType="begin" w:fldLock="0"/>
      </w:r>
      <w:r>
        <w:rPr>
          <w:rStyle w:val="Hyperlink.1"/>
          <w:caps w:val="1"/>
          <w:lang w:val="en-US"/>
        </w:rPr>
        <w:instrText xml:space="preserve"> HYPERLINK \l "Toc23153" </w:instrText>
      </w:r>
      <w:r>
        <w:rPr>
          <w:rStyle w:val="Hyperlink.1"/>
          <w:caps w:val="1"/>
          <w:lang w:val="en-US"/>
        </w:rPr>
        <w:fldChar w:fldCharType="separate" w:fldLock="0"/>
      </w:r>
      <w:r>
        <w:rPr>
          <w:rStyle w:val="Hyperlink.1"/>
          <w:caps w:val="1"/>
          <w:rtl w:val="0"/>
          <w:lang w:val="en-US"/>
        </w:rPr>
        <w:t>10</w:t>
      </w:r>
      <w:r>
        <w:rPr>
          <w:rStyle w:val="无"/>
          <w:rFonts w:ascii="宋体" w:cs="宋体" w:hAnsi="宋体" w:eastAsia="宋体"/>
          <w:rtl w:val="0"/>
          <w:lang w:val="en-US"/>
        </w:rPr>
        <w:t xml:space="preserve">.1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学生数据表</w:t>
      </w:r>
      <w:r>
        <w:rPr>
          <w:rStyle w:val="无"/>
          <w:rFonts w:ascii="Arial" w:hAnsi="Arial"/>
          <w:rtl w:val="0"/>
          <w:lang w:val="en-US"/>
        </w:rPr>
        <w:t>(EA_STUDENT)</w:t>
        <w:tab/>
        <w:t>1</w:t>
      </w:r>
      <w:r>
        <w:rPr/>
        <w:fldChar w:fldCharType="end" w:fldLock="0"/>
      </w:r>
      <w:r>
        <w:rPr>
          <w:rStyle w:val="Hyperlink.1"/>
          <w:caps w:val="1"/>
          <w:rtl w:val="0"/>
          <w:lang w:val="en-US"/>
        </w:rPr>
        <w:t>0</w:t>
      </w:r>
    </w:p>
    <w:p>
      <w:pPr>
        <w:pStyle w:val="toc 2.0"/>
        <w:tabs>
          <w:tab w:val="right" w:pos="8794" w:leader="dot"/>
        </w:tabs>
        <w:rPr>
          <w:rFonts w:ascii="Arial" w:cs="Arial" w:hAnsi="Arial" w:eastAsia="Arial"/>
        </w:rPr>
      </w:pPr>
    </w:p>
    <w:p>
      <w:pPr>
        <w:pStyle w:val="Normal.0"/>
        <w:sectPr>
          <w:headerReference w:type="default" r:id="rId6"/>
          <w:footerReference w:type="default" r:id="rId7"/>
          <w:pgSz w:w="11900" w:h="16840" w:orient="portrait"/>
          <w:pgMar w:top="1440" w:right="1466" w:bottom="1440" w:left="1620" w:header="779" w:footer="992"/>
          <w:pgNumType w:start="1"/>
          <w:bidi w:val="0"/>
        </w:sectPr>
      </w:pPr>
    </w:p>
    <w:p>
      <w:pPr>
        <w:pStyle w:val="Normal.0"/>
      </w:pPr>
    </w:p>
    <w:p>
      <w:pPr>
        <w:pStyle w:val="heading 1"/>
        <w:numPr>
          <w:ilvl w:val="0"/>
          <w:numId w:val="2"/>
        </w:numPr>
        <w:bidi w:val="0"/>
        <w:ind w:right="0"/>
        <w:jc w:val="left"/>
        <w:rPr>
          <w:rStyle w:val="无"/>
          <w:rFonts w:ascii="宋体" w:cs="宋体" w:hAnsi="宋体" w:eastAsia="宋体"/>
          <w:sz w:val="32"/>
          <w:szCs w:val="32"/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sz w:val="32"/>
          <w:szCs w:val="32"/>
          <w:rtl w:val="0"/>
          <w:lang w:val="zh-TW" w:eastAsia="zh-TW"/>
        </w:rPr>
        <w:t>前言</w:t>
      </w:r>
    </w:p>
    <w:p>
      <w:pPr>
        <w:pStyle w:val="heading 2"/>
        <w:numPr>
          <w:ilvl w:val="1"/>
          <w:numId w:val="2"/>
        </w:numPr>
        <w:rPr>
          <w:rStyle w:val="无"/>
          <w:spacing w:val="0"/>
          <w:lang w:val="zh-TW" w:eastAsia="zh-TW"/>
        </w:rPr>
      </w:pPr>
      <w:r>
        <w:rPr>
          <w:rStyle w:val="无"/>
          <w:rFonts w:ascii="宋体" w:cs="宋体" w:hAnsi="宋体" w:eastAsia="宋体"/>
          <w:spacing w:val="0"/>
          <w:rtl w:val="0"/>
          <w:lang w:val="zh-TW" w:eastAsia="zh-TW"/>
        </w:rPr>
        <w:t>文档目标</w:t>
      </w:r>
    </w:p>
    <w:p>
      <w:pPr>
        <w:pStyle w:val="Normal.0"/>
        <w:ind w:firstLine="560"/>
        <w:rPr>
          <w:rStyle w:val="无"/>
          <w:spacing w:val="0"/>
          <w:lang w:val="zh-TW" w:eastAsia="zh-TW"/>
        </w:rPr>
      </w:pPr>
      <w:r>
        <w:rPr>
          <w:rStyle w:val="无"/>
          <w:rFonts w:ascii="宋体" w:cs="宋体" w:hAnsi="宋体" w:eastAsia="宋体"/>
          <w:spacing w:val="0"/>
          <w:rtl w:val="0"/>
          <w:lang w:val="zh-TW" w:eastAsia="zh-TW"/>
        </w:rPr>
        <w:t>主要为生成数据库实体表而进行设计。</w:t>
      </w:r>
    </w:p>
    <w:p>
      <w:pPr>
        <w:pStyle w:val="heading 2"/>
        <w:numPr>
          <w:ilvl w:val="1"/>
          <w:numId w:val="2"/>
        </w:numPr>
        <w:rPr>
          <w:rStyle w:val="无"/>
          <w:spacing w:val="0"/>
          <w:lang w:val="zh-TW" w:eastAsia="zh-TW"/>
        </w:rPr>
      </w:pPr>
      <w:r>
        <w:rPr>
          <w:rStyle w:val="无"/>
          <w:rFonts w:ascii="宋体" w:cs="宋体" w:hAnsi="宋体" w:eastAsia="宋体"/>
          <w:spacing w:val="0"/>
          <w:rtl w:val="0"/>
          <w:lang w:val="zh-TW" w:eastAsia="zh-TW"/>
        </w:rPr>
        <w:t>文档内容</w:t>
      </w:r>
    </w:p>
    <w:p>
      <w:pPr>
        <w:pStyle w:val="Normal.0"/>
        <w:ind w:firstLine="560"/>
        <w:rPr>
          <w:rStyle w:val="无"/>
          <w:spacing w:val="0"/>
        </w:rPr>
      </w:pPr>
      <w:r>
        <w:rPr>
          <w:rStyle w:val="无"/>
          <w:rFonts w:ascii="宋体" w:cs="宋体" w:hAnsi="宋体" w:eastAsia="宋体"/>
          <w:spacing w:val="0"/>
          <w:rtl w:val="0"/>
          <w:lang w:val="zh-TW" w:eastAsia="zh-TW"/>
        </w:rPr>
        <w:t>本文描述</w:t>
      </w:r>
      <w:del w:id="1" w:date="2016-11-14T13:05:08Z" w:author="huaiyong">
        <w:r>
          <w:rPr>
            <w:rStyle w:val="无"/>
            <w:spacing w:val="0"/>
            <w:rtl w:val="0"/>
            <w:lang w:val="en-US"/>
          </w:rPr>
          <w:delText>U3</w:delText>
        </w:r>
      </w:del>
      <w:r>
        <w:rPr>
          <w:rStyle w:val="无"/>
          <w:rFonts w:ascii="宋体" w:cs="宋体" w:hAnsi="宋体" w:eastAsia="宋体"/>
          <w:spacing w:val="0"/>
          <w:rtl w:val="0"/>
          <w:lang w:val="zh-TW" w:eastAsia="zh-TW"/>
        </w:rPr>
        <w:t>系统中所需要的数据库表，以及相关结构。</w:t>
      </w:r>
    </w:p>
    <w:p>
      <w:pPr>
        <w:pStyle w:val="heading 2"/>
        <w:numPr>
          <w:ilvl w:val="1"/>
          <w:numId w:val="2"/>
        </w:numPr>
        <w:rPr>
          <w:rStyle w:val="无"/>
          <w:spacing w:val="0"/>
          <w:lang w:val="zh-TW" w:eastAsia="zh-TW"/>
        </w:rPr>
      </w:pPr>
      <w:r>
        <w:rPr>
          <w:rStyle w:val="无"/>
          <w:rFonts w:ascii="宋体" w:cs="宋体" w:hAnsi="宋体" w:eastAsia="宋体"/>
          <w:spacing w:val="0"/>
          <w:rtl w:val="0"/>
          <w:lang w:val="zh-TW" w:eastAsia="zh-TW"/>
        </w:rPr>
        <w:t>文档规约</w:t>
      </w:r>
    </w:p>
    <w:p>
      <w:pPr>
        <w:pStyle w:val="Normal.0"/>
        <w:ind w:firstLine="560"/>
        <w:rPr>
          <w:rStyle w:val="无"/>
          <w:spacing w:val="0"/>
          <w:lang w:val="zh-TW" w:eastAsia="zh-TW"/>
        </w:rPr>
      </w:pPr>
      <w:r>
        <w:rPr>
          <w:rStyle w:val="无"/>
          <w:rFonts w:ascii="宋体" w:cs="宋体" w:hAnsi="宋体" w:eastAsia="宋体"/>
          <w:spacing w:val="0"/>
          <w:rtl w:val="0"/>
          <w:lang w:val="zh-TW" w:eastAsia="zh-TW"/>
        </w:rPr>
        <w:t>在本文档中设计的数据和名称遵循如下的规约：</w:t>
      </w:r>
    </w:p>
    <w:p>
      <w:pPr>
        <w:pStyle w:val="Normal.0"/>
        <w:ind w:firstLine="560"/>
        <w:rPr>
          <w:rStyle w:val="无"/>
          <w:spacing w:val="0"/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i w:val="1"/>
          <w:iCs w:val="1"/>
          <w:spacing w:val="0"/>
          <w:rtl w:val="0"/>
          <w:lang w:val="zh-TW" w:eastAsia="zh-TW"/>
        </w:rPr>
        <w:t>金额单位</w:t>
      </w:r>
      <w:r>
        <w:rPr>
          <w:rStyle w:val="无"/>
          <w:rFonts w:ascii="宋体" w:cs="宋体" w:hAnsi="宋体" w:eastAsia="宋体"/>
          <w:spacing w:val="0"/>
          <w:rtl w:val="0"/>
          <w:lang w:val="zh-TW" w:eastAsia="zh-TW"/>
        </w:rPr>
        <w:t>：所有涉及的金额（如账户资金）其单位为元；</w:t>
      </w:r>
    </w:p>
    <w:p>
      <w:pPr>
        <w:pStyle w:val="Normal.0"/>
        <w:ind w:firstLine="560"/>
        <w:rPr>
          <w:rStyle w:val="无"/>
          <w:spacing w:val="0"/>
          <w:lang w:val="zh-TW" w:eastAsia="zh-TW"/>
        </w:rPr>
      </w:pPr>
      <w:r>
        <w:rPr>
          <w:rStyle w:val="无"/>
          <w:rFonts w:ascii="宋体" w:cs="宋体" w:hAnsi="宋体" w:eastAsia="宋体"/>
          <w:b w:val="1"/>
          <w:bCs w:val="1"/>
          <w:i w:val="1"/>
          <w:iCs w:val="1"/>
          <w:spacing w:val="0"/>
          <w:rtl w:val="0"/>
          <w:lang w:val="zh-TW" w:eastAsia="zh-TW"/>
        </w:rPr>
        <w:t>比率单位</w:t>
      </w:r>
      <w:r>
        <w:rPr>
          <w:rStyle w:val="无"/>
          <w:rFonts w:ascii="宋体" w:cs="宋体" w:hAnsi="宋体" w:eastAsia="宋体"/>
          <w:spacing w:val="0"/>
          <w:rtl w:val="0"/>
          <w:lang w:val="zh-TW" w:eastAsia="zh-TW"/>
        </w:rPr>
        <w:t>：所有涉及的比率（如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正确率</w:t>
      </w:r>
      <w:r>
        <w:rPr>
          <w:rStyle w:val="无"/>
          <w:rFonts w:ascii="宋体" w:cs="宋体" w:hAnsi="宋体" w:eastAsia="宋体"/>
          <w:spacing w:val="0"/>
          <w:rtl w:val="0"/>
          <w:lang w:val="zh-TW" w:eastAsia="zh-TW"/>
        </w:rPr>
        <w:t>）都是百分比；</w:t>
      </w:r>
    </w:p>
    <w:p>
      <w:pPr>
        <w:pStyle w:val="Normal.0"/>
        <w:ind w:firstLine="560"/>
        <w:rPr>
          <w:rStyle w:val="无"/>
          <w:spacing w:val="0"/>
        </w:rPr>
      </w:pPr>
    </w:p>
    <w:p>
      <w:pPr>
        <w:pStyle w:val="heading 2"/>
        <w:numPr>
          <w:ilvl w:val="1"/>
          <w:numId w:val="2"/>
        </w:numPr>
        <w:rPr>
          <w:rStyle w:val="无"/>
          <w:spacing w:val="0"/>
          <w:lang w:val="zh-TW" w:eastAsia="zh-TW"/>
        </w:rPr>
      </w:pPr>
      <w:r>
        <w:rPr>
          <w:rStyle w:val="无"/>
          <w:rFonts w:ascii="宋体" w:cs="宋体" w:hAnsi="宋体" w:eastAsia="宋体"/>
          <w:spacing w:val="0"/>
          <w:rtl w:val="0"/>
          <w:lang w:val="zh-TW" w:eastAsia="zh-TW"/>
        </w:rPr>
        <w:t>预期读者</w:t>
      </w:r>
    </w:p>
    <w:p>
      <w:pPr>
        <w:pStyle w:val="_Style 7"/>
        <w:numPr>
          <w:ilvl w:val="0"/>
          <w:numId w:val="4"/>
        </w:numPr>
        <w:bidi w:val="0"/>
        <w:spacing w:line="300" w:lineRule="auto"/>
        <w:ind w:right="0"/>
        <w:jc w:val="both"/>
        <w:rPr>
          <w:rStyle w:val="无"/>
          <w:sz w:val="24"/>
          <w:szCs w:val="24"/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sz w:val="24"/>
          <w:szCs w:val="24"/>
          <w:rtl w:val="0"/>
          <w:lang w:val="zh-TW" w:eastAsia="zh-TW"/>
        </w:rPr>
        <w:t>系统架构人员</w:t>
      </w:r>
    </w:p>
    <w:p>
      <w:pPr>
        <w:pStyle w:val="_Style 7"/>
        <w:numPr>
          <w:ilvl w:val="0"/>
          <w:numId w:val="4"/>
        </w:numPr>
        <w:bidi w:val="0"/>
        <w:spacing w:line="300" w:lineRule="auto"/>
        <w:ind w:right="0"/>
        <w:jc w:val="both"/>
        <w:rPr>
          <w:rStyle w:val="无"/>
          <w:sz w:val="24"/>
          <w:szCs w:val="24"/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sz w:val="24"/>
          <w:szCs w:val="24"/>
          <w:rtl w:val="0"/>
          <w:lang w:val="zh-TW" w:eastAsia="zh-TW"/>
        </w:rPr>
        <w:t>系统设计人员</w:t>
      </w:r>
    </w:p>
    <w:p>
      <w:pPr>
        <w:pStyle w:val="_Style 7"/>
        <w:numPr>
          <w:ilvl w:val="0"/>
          <w:numId w:val="4"/>
        </w:numPr>
        <w:bidi w:val="0"/>
        <w:spacing w:line="300" w:lineRule="auto"/>
        <w:ind w:right="0"/>
        <w:jc w:val="both"/>
        <w:rPr>
          <w:rStyle w:val="无"/>
          <w:sz w:val="24"/>
          <w:szCs w:val="24"/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sz w:val="24"/>
          <w:szCs w:val="24"/>
          <w:rtl w:val="0"/>
          <w:lang w:val="zh-TW" w:eastAsia="zh-TW"/>
        </w:rPr>
        <w:t>系统开发人员</w:t>
      </w:r>
    </w:p>
    <w:p>
      <w:pPr>
        <w:pStyle w:val="_Style 7"/>
        <w:numPr>
          <w:ilvl w:val="0"/>
          <w:numId w:val="4"/>
        </w:numPr>
        <w:bidi w:val="0"/>
        <w:spacing w:line="300" w:lineRule="auto"/>
        <w:ind w:right="0"/>
        <w:jc w:val="both"/>
        <w:rPr>
          <w:rStyle w:val="无"/>
          <w:sz w:val="24"/>
          <w:szCs w:val="24"/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sz w:val="24"/>
          <w:szCs w:val="24"/>
          <w:rtl w:val="0"/>
          <w:lang w:val="zh-TW" w:eastAsia="zh-TW"/>
        </w:rPr>
        <w:t>系统测试人员</w:t>
      </w:r>
    </w:p>
    <w:p>
      <w:pPr>
        <w:pStyle w:val="_Style 7"/>
        <w:numPr>
          <w:ilvl w:val="0"/>
          <w:numId w:val="4"/>
        </w:numPr>
        <w:bidi w:val="0"/>
        <w:spacing w:line="300" w:lineRule="auto"/>
        <w:ind w:right="0"/>
        <w:jc w:val="both"/>
        <w:rPr>
          <w:rStyle w:val="无"/>
          <w:sz w:val="24"/>
          <w:szCs w:val="24"/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sz w:val="24"/>
          <w:szCs w:val="24"/>
          <w:rtl w:val="0"/>
          <w:lang w:val="zh-TW" w:eastAsia="zh-TW"/>
        </w:rPr>
        <w:t>项目管理人员</w:t>
      </w:r>
    </w:p>
    <w:p>
      <w:pPr>
        <w:pStyle w:val="_Style 7"/>
        <w:numPr>
          <w:ilvl w:val="0"/>
          <w:numId w:val="4"/>
        </w:numPr>
        <w:bidi w:val="0"/>
        <w:spacing w:line="300" w:lineRule="auto"/>
        <w:ind w:right="0"/>
        <w:jc w:val="both"/>
        <w:rPr>
          <w:rStyle w:val="无"/>
          <w:sz w:val="24"/>
          <w:szCs w:val="24"/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sz w:val="24"/>
          <w:szCs w:val="24"/>
          <w:rtl w:val="0"/>
          <w:lang w:val="zh-TW" w:eastAsia="zh-TW"/>
        </w:rPr>
        <w:t>其它项目相关人员</w:t>
      </w:r>
    </w:p>
    <w:p>
      <w:pPr>
        <w:pStyle w:val="Normal Indent"/>
      </w:pPr>
    </w:p>
    <w:p>
      <w:pPr>
        <w:pStyle w:val="heading 2"/>
        <w:numPr>
          <w:ilvl w:val="1"/>
          <w:numId w:val="5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参考文档</w:t>
      </w:r>
    </w:p>
    <w:tbl>
      <w:tblPr>
        <w:tblW w:w="9532" w:type="dxa"/>
        <w:jc w:val="left"/>
        <w:tblInd w:w="216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851"/>
        <w:gridCol w:w="6662"/>
        <w:gridCol w:w="2019"/>
      </w:tblGrid>
      <w:tr>
        <w:tblPrEx>
          <w:shd w:val="clear" w:color="auto" w:fill="5b9bd5"/>
        </w:tblPrEx>
        <w:trPr>
          <w:trHeight w:val="340" w:hRule="atLeast"/>
          <w:tblHeader/>
        </w:trPr>
        <w:tc>
          <w:tcPr>
            <w:tcW w:type="dxa" w:w="8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rtl w:val="0"/>
                <w:lang w:val="zh-TW" w:eastAsia="zh-TW"/>
              </w:rPr>
              <w:t>序号</w:t>
            </w:r>
          </w:p>
        </w:tc>
        <w:tc>
          <w:tcPr>
            <w:tcW w:type="dxa" w:w="6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"/>
            </w:pPr>
            <w:r>
              <w:rPr>
                <w:rStyle w:val="无"/>
                <w:rFonts w:ascii="宋体" w:cs="宋体" w:hAnsi="宋体" w:eastAsia="宋体"/>
                <w:kern w:val="2"/>
                <w:rtl w:val="0"/>
                <w:lang w:val="zh-TW" w:eastAsia="zh-TW"/>
              </w:rPr>
              <w:t>文档名称</w:t>
            </w:r>
          </w:p>
        </w:tc>
        <w:tc>
          <w:tcPr>
            <w:tcW w:type="dxa" w:w="20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"/>
            </w:pPr>
            <w:r>
              <w:rPr>
                <w:rStyle w:val="无"/>
                <w:rFonts w:ascii="宋体" w:cs="宋体" w:hAnsi="宋体" w:eastAsia="宋体"/>
                <w:kern w:val="2"/>
                <w:rtl w:val="0"/>
                <w:lang w:val="zh-TW" w:eastAsia="zh-TW"/>
              </w:rPr>
              <w:t>作者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8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jc w:val="center"/>
            </w:pPr>
            <w:r>
              <w:rPr>
                <w:rStyle w:val="无"/>
                <w:rFonts w:ascii="Times New Roman" w:cs="宋体" w:hAnsi="Times New Roman" w:eastAsia="宋体"/>
                <w:kern w:val="2"/>
                <w:rtl w:val="0"/>
                <w:lang w:val="en-US"/>
              </w:rPr>
              <w:t>1</w:t>
            </w:r>
          </w:p>
        </w:tc>
        <w:tc>
          <w:tcPr>
            <w:tcW w:type="dxa" w:w="6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Style w:val="无"/>
                <w:rFonts w:ascii="Times New Roman" w:cs="宋体" w:hAnsi="Times New Roman" w:eastAsia="宋体"/>
                <w:kern w:val="2"/>
                <w:rtl w:val="0"/>
                <w:lang w:val="en-US"/>
              </w:rPr>
              <w:t>Jetsen</w:t>
            </w:r>
            <w:r>
              <w:rPr>
                <w:rStyle w:val="无"/>
                <w:rFonts w:ascii="Times New Roman" w:cs="宋体" w:hAnsi="Times New Roman" w:eastAsia="宋体"/>
                <w:kern w:val="2"/>
                <w:rtl w:val="0"/>
                <w:lang w:val="en-US"/>
              </w:rPr>
              <w:t>-</w:t>
            </w:r>
            <w:r>
              <w:rPr>
                <w:rStyle w:val="无"/>
                <w:rFonts w:ascii="Times New Roman" w:cs="宋体" w:hAnsi="Times New Roman" w:eastAsia="宋体"/>
                <w:kern w:val="2"/>
                <w:rtl w:val="0"/>
                <w:lang w:val="en-US"/>
              </w:rPr>
              <w:t>Mdj</w:t>
            </w:r>
            <w:r>
              <w:rPr>
                <w:rStyle w:val="无"/>
                <w:rFonts w:ascii="Times New Roman" w:cs="宋体" w:hAnsi="Times New Roman" w:eastAsia="宋体"/>
                <w:kern w:val="2"/>
                <w:rtl w:val="0"/>
                <w:lang w:val="en-US"/>
              </w:rPr>
              <w:t>-</w:t>
            </w:r>
            <w:r>
              <w:rPr>
                <w:rStyle w:val="无"/>
                <w:rFonts w:ascii="宋体" w:cs="宋体" w:hAnsi="宋体" w:eastAsia="宋体"/>
                <w:kern w:val="2"/>
                <w:rtl w:val="0"/>
                <w:lang w:val="zh-TW" w:eastAsia="zh-TW"/>
              </w:rPr>
              <w:t>业务需求规格说明书</w:t>
            </w:r>
          </w:p>
        </w:tc>
        <w:tc>
          <w:tcPr>
            <w:tcW w:type="dxa" w:w="20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1" w:hRule="atLeast"/>
        </w:trPr>
        <w:tc>
          <w:tcPr>
            <w:tcW w:type="dxa" w:w="8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numPr>
          <w:ilvl w:val="1"/>
          <w:numId w:val="6"/>
        </w:numPr>
        <w:spacing w:line="240" w:lineRule="auto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heading 1"/>
        <w:numPr>
          <w:ilvl w:val="0"/>
          <w:numId w:val="7"/>
        </w:numPr>
        <w:bidi w:val="0"/>
        <w:ind w:right="0"/>
        <w:jc w:val="left"/>
        <w:rPr>
          <w:rStyle w:val="无"/>
          <w:rFonts w:ascii="宋体" w:cs="宋体" w:hAnsi="宋体" w:eastAsia="宋体"/>
          <w:sz w:val="32"/>
          <w:szCs w:val="32"/>
          <w:rtl w:val="0"/>
          <w:lang w:val="en-US"/>
        </w:rPr>
      </w:pPr>
      <w:r>
        <w:rPr>
          <w:rStyle w:val="无"/>
          <w:rFonts w:ascii="Arial" w:cs="宋体" w:hAnsi="Arial" w:eastAsia="宋体"/>
          <w:sz w:val="24"/>
          <w:szCs w:val="24"/>
          <w:rtl w:val="0"/>
          <w:lang w:val="en-US"/>
        </w:rPr>
        <w:t xml:space="preserve"> </w:t>
      </w:r>
      <w:r>
        <w:rPr>
          <w:rStyle w:val="无"/>
          <w:rFonts w:ascii="宋体" w:cs="宋体" w:hAnsi="宋体" w:eastAsia="宋体"/>
          <w:sz w:val="32"/>
          <w:szCs w:val="32"/>
          <w:rtl w:val="0"/>
          <w:lang w:val="zh-TW" w:eastAsia="zh-TW"/>
        </w:rPr>
        <w:t>后台管理</w:t>
      </w:r>
    </w:p>
    <w:p>
      <w:pPr>
        <w:pStyle w:val="heading 2"/>
        <w:numPr>
          <w:ilvl w:val="1"/>
          <w:numId w:val="7"/>
        </w:numPr>
      </w:pPr>
      <w:bookmarkStart w:name="OLE_LINK74" w:id="2"/>
      <w:r>
        <w:rPr>
          <w:rStyle w:val="无"/>
          <w:rFonts w:ascii="宋体" w:cs="宋体" w:hAnsi="宋体" w:eastAsia="宋体"/>
          <w:rtl w:val="0"/>
          <w:lang w:val="zh-TW" w:eastAsia="zh-TW"/>
        </w:rPr>
        <w:t>系统用户表</w:t>
      </w:r>
      <w:r>
        <w:rPr>
          <w:rStyle w:val="Hyperlink.0"/>
          <w:rtl w:val="0"/>
          <w:lang w:val="en-US"/>
        </w:rPr>
        <w:t>(system_user)</w:t>
      </w:r>
      <w:bookmarkEnd w:id="2"/>
    </w:p>
    <w:tbl>
      <w:tblPr>
        <w:tblW w:w="11280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2649"/>
        <w:gridCol w:w="3156"/>
        <w:gridCol w:w="1955"/>
        <w:gridCol w:w="3520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PRIMARY KEY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校验码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checkCode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createTime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描述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rtl w:val="0"/>
                <w:lang w:val="en-US"/>
              </w:rPr>
              <w:t>description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邮箱地址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email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性别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gender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最后登录时间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lastlogintime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真实姓名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name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密码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password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电话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phone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登录账号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username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标记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</w:tbl>
    <w:p>
      <w:pPr>
        <w:pStyle w:val="heading 2"/>
        <w:numPr>
          <w:ilvl w:val="1"/>
          <w:numId w:val="7"/>
        </w:numPr>
        <w:spacing w:line="240" w:lineRule="auto"/>
      </w:pPr>
    </w:p>
    <w:p>
      <w:pPr>
        <w:pStyle w:val="Normal.0"/>
      </w:pPr>
    </w:p>
    <w:p>
      <w:pPr>
        <w:pStyle w:val="heading 2"/>
        <w:numPr>
          <w:ilvl w:val="1"/>
          <w:numId w:val="8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系统用户组表</w:t>
      </w:r>
      <w:r>
        <w:rPr>
          <w:rStyle w:val="Hyperlink.0"/>
          <w:rtl w:val="0"/>
          <w:lang w:val="en-US"/>
        </w:rPr>
        <w:t>(system_usergroup)</w:t>
      </w:r>
    </w:p>
    <w:tbl>
      <w:tblPr>
        <w:tblW w:w="11280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2649"/>
        <w:gridCol w:w="3156"/>
        <w:gridCol w:w="1955"/>
        <w:gridCol w:w="3520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PRIMARY KEY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个数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count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createTime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描述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description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部门名称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name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父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parentId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备用字段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等级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level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intr(11)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7"/>
        </w:numPr>
        <w:spacing w:line="240" w:lineRule="auto"/>
      </w:pPr>
    </w:p>
    <w:p>
      <w:pPr>
        <w:pStyle w:val="Normal.0"/>
      </w:pPr>
    </w:p>
    <w:p>
      <w:pPr>
        <w:pStyle w:val="heading 2"/>
        <w:numPr>
          <w:ilvl w:val="1"/>
          <w:numId w:val="9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系统用户与用户组关联表</w:t>
      </w:r>
      <w:r>
        <w:rPr>
          <w:rStyle w:val="Hyperlink.0"/>
          <w:rtl w:val="0"/>
          <w:lang w:val="en-US"/>
        </w:rPr>
        <w:t>(system_user_usergroup)</w:t>
      </w:r>
    </w:p>
    <w:tbl>
      <w:tblPr>
        <w:tblW w:w="11280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2649"/>
        <w:gridCol w:w="3156"/>
        <w:gridCol w:w="1955"/>
        <w:gridCol w:w="3520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spacing w:val="20"/>
                <w:sz w:val="24"/>
                <w:szCs w:val="24"/>
                <w:rtl w:val="0"/>
                <w:lang w:val="en-US"/>
              </w:rPr>
              <w:t>PRIMARY KEY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users_id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用户组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userGroups_id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状态 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备用字段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7"/>
        </w:numPr>
        <w:spacing w:line="240" w:lineRule="auto"/>
      </w:pPr>
    </w:p>
    <w:p>
      <w:pPr>
        <w:pStyle w:val="Normal.0"/>
      </w:pPr>
    </w:p>
    <w:p>
      <w:pPr>
        <w:pStyle w:val="heading 2"/>
        <w:numPr>
          <w:ilvl w:val="1"/>
          <w:numId w:val="10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系统角色表</w:t>
      </w:r>
      <w:r>
        <w:rPr>
          <w:rStyle w:val="Hyperlink.0"/>
          <w:rtl w:val="0"/>
          <w:lang w:val="en-US"/>
        </w:rPr>
        <w:t>(system_role)</w:t>
      </w:r>
    </w:p>
    <w:tbl>
      <w:tblPr>
        <w:tblW w:w="11280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2649"/>
        <w:gridCol w:w="3156"/>
        <w:gridCol w:w="1955"/>
        <w:gridCol w:w="3520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PRIMARY KEY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角色创建时间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rtl w:val="0"/>
                <w:lang w:val="en-US"/>
              </w:rPr>
              <w:t>createTime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角色描述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rtl w:val="0"/>
                <w:lang w:val="en-US"/>
              </w:rPr>
              <w:t>description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备用字段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角色名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name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7"/>
        </w:numPr>
        <w:spacing w:line="240" w:lineRule="auto"/>
      </w:pPr>
    </w:p>
    <w:p>
      <w:pPr>
        <w:pStyle w:val="Normal.0"/>
      </w:pPr>
    </w:p>
    <w:p>
      <w:pPr>
        <w:pStyle w:val="heading 2"/>
        <w:numPr>
          <w:ilvl w:val="1"/>
          <w:numId w:val="11"/>
        </w:numPr>
        <w:bidi w:val="0"/>
        <w:ind w:right="0"/>
        <w:jc w:val="both"/>
        <w:rPr>
          <w:rStyle w:val="无"/>
          <w:rFonts w:ascii="宋体" w:cs="宋体" w:hAnsi="宋体" w:eastAsia="宋体"/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系统用户与角色关联表</w:t>
      </w:r>
      <w:r>
        <w:rPr>
          <w:rStyle w:val="无"/>
          <w:rFonts w:ascii="Arial" w:cs="宋体" w:hAnsi="Arial" w:eastAsia="宋体"/>
          <w:rtl w:val="0"/>
          <w:lang w:val="en-US"/>
        </w:rPr>
        <w:t>(system_user_role)</w:t>
      </w:r>
    </w:p>
    <w:tbl>
      <w:tblPr>
        <w:tblW w:w="11280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2649"/>
        <w:gridCol w:w="3156"/>
        <w:gridCol w:w="1955"/>
        <w:gridCol w:w="3520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PRIMARY KEY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users_id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角色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roles_id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状态 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备用字段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7"/>
        </w:numPr>
        <w:spacing w:line="240" w:lineRule="auto"/>
        <w:rPr>
          <w:rStyle w:val="无"/>
        </w:rPr>
      </w:pPr>
    </w:p>
    <w:p>
      <w:pPr>
        <w:pStyle w:val="Normal.0"/>
      </w:pPr>
    </w:p>
    <w:p>
      <w:pPr>
        <w:pStyle w:val="heading 2"/>
        <w:numPr>
          <w:ilvl w:val="1"/>
          <w:numId w:val="12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系统资源权限表</w:t>
      </w:r>
      <w:r>
        <w:rPr>
          <w:rStyle w:val="Hyperlink.0"/>
          <w:rtl w:val="0"/>
          <w:lang w:val="en-US"/>
        </w:rPr>
        <w:t>(system_resource)</w:t>
      </w:r>
    </w:p>
    <w:tbl>
      <w:tblPr>
        <w:tblW w:w="11280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2649"/>
        <w:gridCol w:w="3081"/>
        <w:gridCol w:w="2030"/>
        <w:gridCol w:w="3520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3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3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资源描述</w:t>
            </w:r>
          </w:p>
        </w:tc>
        <w:tc>
          <w:tcPr>
            <w:tcW w:type="dxa" w:w="3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description</w:t>
            </w:r>
          </w:p>
        </w:tc>
        <w:tc>
          <w:tcPr>
            <w:tcW w:type="dxa" w:w="2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自定义图标</w:t>
            </w:r>
          </w:p>
        </w:tc>
        <w:tc>
          <w:tcPr>
            <w:tcW w:type="dxa" w:w="3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icon</w:t>
            </w:r>
          </w:p>
        </w:tc>
        <w:tc>
          <w:tcPr>
            <w:tcW w:type="dxa" w:w="2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图片</w:t>
            </w:r>
          </w:p>
        </w:tc>
        <w:tc>
          <w:tcPr>
            <w:tcW w:type="dxa" w:w="3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imgs</w:t>
            </w:r>
          </w:p>
        </w:tc>
        <w:tc>
          <w:tcPr>
            <w:tcW w:type="dxa" w:w="2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权限名称</w:t>
            </w:r>
          </w:p>
        </w:tc>
        <w:tc>
          <w:tcPr>
            <w:tcW w:type="dxa" w:w="3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name</w:t>
            </w:r>
          </w:p>
        </w:tc>
        <w:tc>
          <w:tcPr>
            <w:tcW w:type="dxa" w:w="2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资源代码</w:t>
            </w:r>
          </w:p>
        </w:tc>
        <w:tc>
          <w:tcPr>
            <w:tcW w:type="dxa" w:w="3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resourceCode</w:t>
            </w:r>
          </w:p>
        </w:tc>
        <w:tc>
          <w:tcPr>
            <w:tcW w:type="dxa" w:w="2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权限状态</w:t>
            </w:r>
          </w:p>
        </w:tc>
        <w:tc>
          <w:tcPr>
            <w:tcW w:type="dxa" w:w="3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资源路径</w:t>
            </w:r>
          </w:p>
        </w:tc>
        <w:tc>
          <w:tcPr>
            <w:tcW w:type="dxa" w:w="3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url</w:t>
            </w:r>
          </w:p>
        </w:tc>
        <w:tc>
          <w:tcPr>
            <w:tcW w:type="dxa" w:w="2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资源父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3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parentId</w:t>
            </w:r>
          </w:p>
        </w:tc>
        <w:tc>
          <w:tcPr>
            <w:tcW w:type="dxa" w:w="2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备用字段</w:t>
            </w:r>
          </w:p>
        </w:tc>
        <w:tc>
          <w:tcPr>
            <w:tcW w:type="dxa" w:w="3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7"/>
        </w:numPr>
        <w:spacing w:line="240" w:lineRule="auto"/>
      </w:pPr>
    </w:p>
    <w:p>
      <w:pPr>
        <w:pStyle w:val="Normal.0"/>
      </w:pPr>
    </w:p>
    <w:p>
      <w:pPr>
        <w:pStyle w:val="heading 2"/>
        <w:numPr>
          <w:ilvl w:val="1"/>
          <w:numId w:val="13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系统角色</w:t>
      </w:r>
      <w:r>
        <w:rPr>
          <w:rStyle w:val="Hyperlink.0"/>
          <w:rtl w:val="0"/>
          <w:lang w:val="en-US"/>
        </w:rPr>
        <w:t>+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资源关系表</w:t>
      </w:r>
      <w:r>
        <w:rPr>
          <w:rStyle w:val="Hyperlink.0"/>
          <w:rtl w:val="0"/>
          <w:lang w:val="en-US"/>
        </w:rPr>
        <w:t>(system_role_resource)</w:t>
      </w:r>
    </w:p>
    <w:tbl>
      <w:tblPr>
        <w:tblW w:w="11280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2649"/>
        <w:gridCol w:w="3156"/>
        <w:gridCol w:w="1955"/>
        <w:gridCol w:w="3520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PRIMARY KEY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资源权限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rtl w:val="0"/>
                <w:lang w:val="en-US"/>
              </w:rPr>
              <w:t>resources_id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角色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roles_id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状态 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备用字段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7"/>
        </w:numPr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14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系统按钮表</w:t>
      </w:r>
      <w:r>
        <w:rPr>
          <w:rStyle w:val="Hyperlink.0"/>
          <w:rtl w:val="0"/>
          <w:lang w:val="en-US"/>
        </w:rPr>
        <w:t>(system_operation)</w:t>
      </w:r>
    </w:p>
    <w:p>
      <w:pPr>
        <w:pStyle w:val="Normal.0"/>
      </w:pPr>
    </w:p>
    <w:p>
      <w:pPr>
        <w:pStyle w:val="Normal.0"/>
      </w:pPr>
    </w:p>
    <w:tbl>
      <w:tblPr>
        <w:tblW w:w="11280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2040"/>
        <w:gridCol w:w="609"/>
        <w:gridCol w:w="3156"/>
        <w:gridCol w:w="495"/>
        <w:gridCol w:w="1460"/>
        <w:gridCol w:w="415"/>
        <w:gridCol w:w="3105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42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18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19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PRIMARY KEY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描述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description</w:t>
            </w:r>
          </w:p>
        </w:tc>
        <w:tc>
          <w:tcPr>
            <w:tcW w:type="dxa" w:w="19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英文描述 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enname</w:t>
            </w:r>
          </w:p>
        </w:tc>
        <w:tc>
          <w:tcPr>
            <w:tcW w:type="dxa" w:w="19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对应函数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handler</w:t>
            </w:r>
          </w:p>
        </w:tc>
        <w:tc>
          <w:tcPr>
            <w:tcW w:type="dxa" w:w="19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rFonts w:ascii="宋体" w:cs="宋体" w:hAnsi="宋体" w:eastAsia="宋体"/>
                <w:rtl w:val="0"/>
                <w:lang w:val="en-US"/>
              </w:rPr>
              <w:t>ICON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名称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icon</w:t>
            </w:r>
          </w:p>
        </w:tc>
        <w:tc>
          <w:tcPr>
            <w:tcW w:type="dxa" w:w="19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操作名称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name</w:t>
            </w:r>
          </w:p>
        </w:tc>
        <w:tc>
          <w:tcPr>
            <w:tcW w:type="dxa" w:w="19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35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排序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orders</w:t>
            </w:r>
          </w:p>
        </w:tc>
        <w:tc>
          <w:tcPr>
            <w:tcW w:type="dxa" w:w="19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19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备用字段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19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</w:pPr>
    </w:p>
    <w:p>
      <w:pPr>
        <w:pStyle w:val="heading 2"/>
        <w:numPr>
          <w:ilvl w:val="1"/>
          <w:numId w:val="15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系统资源与按钮关联表</w:t>
      </w:r>
      <w:r>
        <w:rPr>
          <w:rStyle w:val="Hyperlink.0"/>
          <w:rtl w:val="0"/>
          <w:lang w:val="en-US"/>
        </w:rPr>
        <w:t>(system_resource_operation)</w:t>
      </w:r>
    </w:p>
    <w:p>
      <w:pPr>
        <w:pStyle w:val="Normal.0"/>
      </w:pPr>
    </w:p>
    <w:tbl>
      <w:tblPr>
        <w:tblW w:w="11171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7"/>
        <w:gridCol w:w="2573"/>
        <w:gridCol w:w="241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5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5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PRIMARY KEY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资源权限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5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sysResources_id</w:t>
            </w:r>
          </w:p>
        </w:tc>
        <w:tc>
          <w:tcPr>
            <w:tcW w:type="dxa" w:w="2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按钮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5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operations_id</w:t>
            </w:r>
          </w:p>
        </w:tc>
        <w:tc>
          <w:tcPr>
            <w:tcW w:type="dxa" w:w="2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状态 </w:t>
            </w:r>
          </w:p>
        </w:tc>
        <w:tc>
          <w:tcPr>
            <w:tcW w:type="dxa" w:w="25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备用字段</w:t>
            </w:r>
          </w:p>
        </w:tc>
        <w:tc>
          <w:tcPr>
            <w:tcW w:type="dxa" w:w="25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rPr>
          <w:rStyle w:val="无"/>
          <w:rFonts w:ascii="Microsoft Sans Serif" w:cs="Microsoft Sans Serif" w:hAnsi="Microsoft Sans Serif" w:eastAsia="Microsoft Sans Serif"/>
          <w:sz w:val="20"/>
          <w:szCs w:val="20"/>
          <w:lang w:val="zh-TW" w:eastAsia="zh-TW"/>
        </w:rPr>
      </w:pPr>
    </w:p>
    <w:p>
      <w:pPr>
        <w:pStyle w:val="heading 2"/>
        <w:numPr>
          <w:ilvl w:val="1"/>
          <w:numId w:val="16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系统角色资源按钮表</w:t>
      </w:r>
      <w:r>
        <w:rPr>
          <w:rStyle w:val="Hyperlink.0"/>
          <w:rtl w:val="0"/>
          <w:lang w:val="en-US"/>
        </w:rPr>
        <w:t>(system_role_resource_operation)</w:t>
      </w:r>
    </w:p>
    <w:p>
      <w:pPr>
        <w:pStyle w:val="Normal.0"/>
      </w:pPr>
    </w:p>
    <w:tbl>
      <w:tblPr>
        <w:tblW w:w="8300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2478"/>
        <w:gridCol w:w="1873"/>
        <w:gridCol w:w="1839"/>
        <w:gridCol w:w="2110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2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1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1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1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2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1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1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1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PRIMARY KEY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2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资源权限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1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resource_id</w:t>
            </w:r>
          </w:p>
        </w:tc>
        <w:tc>
          <w:tcPr>
            <w:tcW w:type="dxa" w:w="1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1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2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按钮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1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operation_id</w:t>
            </w:r>
          </w:p>
        </w:tc>
        <w:tc>
          <w:tcPr>
            <w:tcW w:type="dxa" w:w="1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1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2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角色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  <w:r>
              <w:rPr>
                <w:rStyle w:val="Hyperlink.0"/>
                <w:rFonts w:ascii="宋体" w:cs="宋体" w:hAnsi="宋体" w:eastAsia="宋体"/>
                <w:rtl w:val="0"/>
                <w:lang w:val="en-US"/>
              </w:rPr>
              <w:t xml:space="preserve"> </w:t>
            </w:r>
          </w:p>
        </w:tc>
        <w:tc>
          <w:tcPr>
            <w:tcW w:type="dxa" w:w="1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role_id</w:t>
            </w:r>
          </w:p>
        </w:tc>
        <w:tc>
          <w:tcPr>
            <w:tcW w:type="dxa" w:w="1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1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2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状态 </w:t>
            </w:r>
          </w:p>
        </w:tc>
        <w:tc>
          <w:tcPr>
            <w:tcW w:type="dxa" w:w="1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1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1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2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备用字段</w:t>
            </w:r>
          </w:p>
        </w:tc>
        <w:tc>
          <w:tcPr>
            <w:tcW w:type="dxa" w:w="1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1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1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rStyle w:val="无"/>
          <w:rFonts w:ascii="宋体" w:cs="宋体" w:hAnsi="宋体" w:eastAsia="宋体"/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系统用户组与角色关联表</w:t>
      </w:r>
      <w:r>
        <w:rPr>
          <w:rStyle w:val="无"/>
          <w:rFonts w:ascii="Arial" w:cs="宋体" w:hAnsi="Arial" w:eastAsia="宋体"/>
          <w:rtl w:val="0"/>
          <w:lang w:val="en-US"/>
        </w:rPr>
        <w:t>(system_usergroup_role)</w:t>
      </w:r>
    </w:p>
    <w:tbl>
      <w:tblPr>
        <w:tblW w:w="11280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2649"/>
        <w:gridCol w:w="3156"/>
        <w:gridCol w:w="1955"/>
        <w:gridCol w:w="3520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PRIMARY KEY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用户组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groups_id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角色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roles_id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状态 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备用字段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3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7"/>
        </w:numPr>
        <w:spacing w:line="240" w:lineRule="auto"/>
        <w:rPr>
          <w:rStyle w:val="无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  <w:numPr>
          <w:ilvl w:val="0"/>
          <w:numId w:val="18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作业相关</w:t>
      </w:r>
    </w:p>
    <w:p>
      <w:pPr>
        <w:pStyle w:val="Normal.0"/>
      </w:pPr>
    </w:p>
    <w:p>
      <w:pPr>
        <w:pStyle w:val="heading 2"/>
        <w:numPr>
          <w:ilvl w:val="1"/>
          <w:numId w:val="18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作业表</w:t>
      </w:r>
      <w:r>
        <w:rPr>
          <w:rStyle w:val="Hyperlink.0"/>
          <w:rtl w:val="0"/>
          <w:lang w:val="en-US"/>
        </w:rPr>
        <w:t>(homework)</w:t>
      </w:r>
    </w:p>
    <w:p>
      <w:pPr>
        <w:pStyle w:val="Normal.0"/>
      </w:pP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类型 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hmtype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(0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测试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)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修改时间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年级名称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grade_name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年级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grade_id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varchar(50)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学科名称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subject_name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学科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subject_id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varchar(50)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章节名称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charpter_name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章节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charpter_id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varchar(50)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节点名称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node_name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节点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node_id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varchar(50)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教师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teacher_id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varchar(50)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区域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CODE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areaCode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varchar(50)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学校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CODE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school_code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varchar(50)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作业删除标识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rPr>
          <w:rStyle w:val="无"/>
          <w:rFonts w:ascii="Microsoft Sans Serif" w:cs="Microsoft Sans Serif" w:hAnsi="Microsoft Sans Serif" w:eastAsia="Microsoft Sans Serif"/>
          <w:sz w:val="20"/>
          <w:szCs w:val="20"/>
          <w:lang w:val="zh-TW" w:eastAsia="zh-TW"/>
        </w:rPr>
      </w:pPr>
    </w:p>
    <w:p>
      <w:pPr>
        <w:pStyle w:val="heading 2"/>
        <w:numPr>
          <w:ilvl w:val="1"/>
          <w:numId w:val="19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作业回答表</w:t>
      </w:r>
      <w:r>
        <w:rPr>
          <w:rStyle w:val="Hyperlink.0"/>
          <w:rtl w:val="0"/>
          <w:lang w:val="en-US"/>
        </w:rPr>
        <w:t>(homework_answer)</w:t>
      </w:r>
    </w:p>
    <w:p>
      <w:pPr>
        <w:pStyle w:val="Normal.0"/>
      </w:pPr>
    </w:p>
    <w:tbl>
      <w:tblPr>
        <w:tblW w:w="11187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63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作业回答主键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983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作业布置次数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homework_distribute_id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homework_id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提交人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assignee_id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作业分数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score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float(10,0)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作业星级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rank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提交时间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submit_time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状态 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未提交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已提交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4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已批改）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标识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是否以附件形式提交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is_attachment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班级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class_id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评星描述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rank_desc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作业评语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comment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longtext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rPr>
          <w:rStyle w:val="无"/>
          <w:rFonts w:ascii="Microsoft Sans Serif" w:cs="Microsoft Sans Serif" w:hAnsi="Microsoft Sans Serif" w:eastAsia="Microsoft Sans Serif"/>
          <w:sz w:val="20"/>
          <w:szCs w:val="20"/>
          <w:lang w:val="zh-TW" w:eastAsia="zh-TW"/>
        </w:rPr>
      </w:pPr>
    </w:p>
    <w:p>
      <w:pPr>
        <w:pStyle w:val="heading 2"/>
        <w:numPr>
          <w:ilvl w:val="1"/>
          <w:numId w:val="20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作业回答内容表</w:t>
      </w:r>
      <w:r>
        <w:rPr>
          <w:rStyle w:val="Hyperlink.0"/>
          <w:rtl w:val="0"/>
          <w:lang w:val="en-US"/>
        </w:rPr>
        <w:t>(homework_answer_content)</w:t>
      </w:r>
    </w:p>
    <w:p>
      <w:pPr>
        <w:pStyle w:val="Normal.0"/>
      </w:pPr>
    </w:p>
    <w:tbl>
      <w:tblPr>
        <w:tblW w:w="11187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63"/>
        <w:gridCol w:w="2503"/>
        <w:gridCol w:w="248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作业回答内容主键</w:t>
            </w:r>
          </w:p>
        </w:tc>
        <w:tc>
          <w:tcPr>
            <w:tcW w:type="dxa" w:w="2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作业回答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answer_id</w:t>
            </w:r>
          </w:p>
        </w:tc>
        <w:tc>
          <w:tcPr>
            <w:tcW w:type="dxa" w:w="2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关联到一次作业中的试题</w:t>
            </w:r>
          </w:p>
        </w:tc>
        <w:tc>
          <w:tcPr>
            <w:tcW w:type="dxa" w:w="2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homework_content_id</w:t>
            </w:r>
          </w:p>
        </w:tc>
        <w:tc>
          <w:tcPr>
            <w:tcW w:type="dxa" w:w="2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  <w:tc>
          <w:tcPr>
            <w:tcW w:type="dxa" w:w="2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标识</w:t>
            </w:r>
          </w:p>
        </w:tc>
        <w:tc>
          <w:tcPr>
            <w:tcW w:type="dxa" w:w="2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作业单题分值</w:t>
            </w:r>
          </w:p>
        </w:tc>
        <w:tc>
          <w:tcPr>
            <w:tcW w:type="dxa" w:w="2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score</w:t>
            </w:r>
          </w:p>
        </w:tc>
        <w:tc>
          <w:tcPr>
            <w:tcW w:type="dxa" w:w="2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float(10,0)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作业下试题回答情况</w:t>
            </w:r>
          </w:p>
        </w:tc>
        <w:tc>
          <w:tcPr>
            <w:tcW w:type="dxa" w:w="2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answer_content</w:t>
            </w:r>
          </w:p>
        </w:tc>
        <w:tc>
          <w:tcPr>
            <w:tcW w:type="dxa" w:w="2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longtext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说明</w:t>
            </w:r>
          </w:p>
        </w:tc>
        <w:tc>
          <w:tcPr>
            <w:tcW w:type="dxa" w:w="2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comment</w:t>
            </w:r>
          </w:p>
        </w:tc>
        <w:tc>
          <w:tcPr>
            <w:tcW w:type="dxa" w:w="2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longtext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rPr>
          <w:rStyle w:val="无"/>
          <w:rFonts w:ascii="Microsoft Sans Serif" w:cs="Microsoft Sans Serif" w:hAnsi="Microsoft Sans Serif" w:eastAsia="Microsoft Sans Serif"/>
          <w:sz w:val="20"/>
          <w:szCs w:val="20"/>
          <w:lang w:val="zh-TW" w:eastAsia="zh-TW"/>
        </w:rPr>
      </w:pPr>
    </w:p>
    <w:p>
      <w:pPr>
        <w:pStyle w:val="Normal.0"/>
      </w:pPr>
    </w:p>
    <w:p>
      <w:pPr>
        <w:pStyle w:val="Normal.0"/>
        <w:rPr>
          <w:rStyle w:val="无"/>
          <w:rFonts w:ascii="Microsoft Sans Serif" w:cs="Microsoft Sans Serif" w:hAnsi="Microsoft Sans Serif" w:eastAsia="Microsoft Sans Serif"/>
          <w:sz w:val="20"/>
          <w:szCs w:val="20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</w:rPr>
      </w:pPr>
      <w:r>
        <w:rPr>
          <w:rtl w:val="0"/>
        </w:rPr>
        <w:t xml:space="preserve"> </w:t>
      </w:r>
    </w:p>
    <w:p>
      <w:pPr>
        <w:pStyle w:val="Normal.0"/>
        <w:rPr>
          <w:rStyle w:val="无"/>
          <w:rFonts w:ascii="Microsoft Sans Serif" w:cs="Microsoft Sans Serif" w:hAnsi="Microsoft Sans Serif" w:eastAsia="Microsoft Sans Serif"/>
          <w:sz w:val="20"/>
          <w:szCs w:val="20"/>
          <w:lang w:val="zh-TW" w:eastAsia="zh-TW"/>
        </w:rPr>
      </w:pPr>
    </w:p>
    <w:p>
      <w:pPr>
        <w:pStyle w:val="Normal.0"/>
        <w:rPr>
          <w:rStyle w:val="无"/>
          <w:rFonts w:ascii="Microsoft Sans Serif" w:cs="Microsoft Sans Serif" w:hAnsi="Microsoft Sans Serif" w:eastAsia="Microsoft Sans Serif"/>
          <w:sz w:val="20"/>
          <w:szCs w:val="20"/>
          <w:lang w:val="zh-TW" w:eastAsia="zh-TW"/>
        </w:rPr>
      </w:pPr>
    </w:p>
    <w:p>
      <w:pPr>
        <w:pStyle w:val="heading 2"/>
        <w:numPr>
          <w:ilvl w:val="1"/>
          <w:numId w:val="21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作业附件表</w:t>
      </w:r>
      <w:r>
        <w:rPr>
          <w:rStyle w:val="Hyperlink.0"/>
          <w:rtl w:val="0"/>
          <w:lang w:val="en-US"/>
        </w:rPr>
        <w:t>(homework_attachment)</w:t>
      </w:r>
    </w:p>
    <w:p>
      <w:pPr>
        <w:pStyle w:val="Normal.0"/>
      </w:pP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作业附件主键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attachment_id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983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homework_distribute_id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文件正确的名字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file_real_name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附件名称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filename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标题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title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varchar(128)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相对路径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relative_url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varchar(128)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附件大小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size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附件类型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attachment_type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smallint(6)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用户类型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user_type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NOT NULL 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student_id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rPr>
          <w:rStyle w:val="无"/>
          <w:rFonts w:ascii="Microsoft Sans Serif" w:cs="Microsoft Sans Serif" w:hAnsi="Microsoft Sans Serif" w:eastAsia="Microsoft Sans Serif"/>
          <w:sz w:val="20"/>
          <w:szCs w:val="20"/>
          <w:lang w:val="zh-TW" w:eastAsia="zh-TW"/>
        </w:rPr>
      </w:pPr>
    </w:p>
    <w:p>
      <w:pPr>
        <w:pStyle w:val="heading 2"/>
        <w:numPr>
          <w:ilvl w:val="1"/>
          <w:numId w:val="22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作业布置表</w:t>
      </w:r>
      <w:r>
        <w:rPr>
          <w:rStyle w:val="Hyperlink.0"/>
          <w:rtl w:val="0"/>
          <w:lang w:val="en-US"/>
        </w:rPr>
        <w:t>(homework_distribute)</w:t>
      </w: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作业布置次数主键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homework_id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作业布置次数名称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start_time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deadline_time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作业难易度等级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difficulty_level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作业分制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point_system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1221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作业状态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未下发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已下发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3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未批改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4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已批改）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作业删除标识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 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未删除，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已删除）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修改时间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任务内容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contents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text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IDS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resource_ids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是否以附件形式提交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is_attachment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</w:t>
            </w:r>
            <w:r>
              <w:rPr>
                <w:rStyle w:val="无"/>
                <w:rFonts w:ascii="Arial" w:cs="宋体" w:hAnsi="Arial" w:eastAsia="宋体" w:hint="default"/>
                <w:rtl w:val="0"/>
                <w:lang w:val="en-US"/>
              </w:rPr>
              <w:t>’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23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作业布置内容表</w:t>
      </w:r>
      <w:r>
        <w:rPr>
          <w:rStyle w:val="Hyperlink.0"/>
          <w:rtl w:val="0"/>
          <w:lang w:val="en-US"/>
        </w:rPr>
        <w:t>(homework_distribute_content)</w:t>
      </w:r>
    </w:p>
    <w:p>
      <w:pPr>
        <w:pStyle w:val="Normal.0"/>
      </w:pPr>
    </w:p>
    <w:p>
      <w:pPr>
        <w:pStyle w:val="Normal.0"/>
      </w:pP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作业内容主键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homework_id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关联试题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question_id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resource_ids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varchar(8000)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作业难易度等级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difficulty_level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  <w:tr>
        <w:tblPrEx>
          <w:shd w:val="clear" w:color="auto" w:fill="d0ddef"/>
        </w:tblPrEx>
        <w:trPr>
          <w:trHeight w:val="1221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未下发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已下发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3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未批改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4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已批改）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标识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（默认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作业单题分值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score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float(10,0)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排序序号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sort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题型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question_type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题型排序序号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question_type_sort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24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学生回答时间表</w:t>
      </w:r>
      <w:r>
        <w:rPr>
          <w:rStyle w:val="Hyperlink.0"/>
          <w:rtl w:val="0"/>
          <w:lang w:val="en-US"/>
        </w:rPr>
        <w:t>(howework_stu_answertime)</w:t>
      </w: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user_id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homework_id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结束时间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end_time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start_time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答题时间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answer_time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  <w:numPr>
          <w:ilvl w:val="0"/>
          <w:numId w:val="25"/>
        </w:numPr>
        <w:rPr>
          <w:lang w:val="zh-TW" w:eastAsia="zh-TW"/>
        </w:rPr>
      </w:pPr>
      <w:bookmarkStart w:name="OLE_LINK32" w:id="3"/>
      <w:r>
        <w:rPr>
          <w:rStyle w:val="无"/>
          <w:rFonts w:ascii="宋体" w:cs="宋体" w:hAnsi="宋体" w:eastAsia="宋体"/>
          <w:rtl w:val="0"/>
          <w:lang w:val="zh-TW" w:eastAsia="zh-TW"/>
        </w:rPr>
        <w:t>评价相关</w:t>
      </w:r>
      <w:bookmarkEnd w:id="3"/>
    </w:p>
    <w:p>
      <w:pPr>
        <w:pStyle w:val="Normal.0"/>
        <w:rPr>
          <w:rStyle w:val="无"/>
          <w:rFonts w:ascii="Microsoft Sans Serif" w:cs="Microsoft Sans Serif" w:hAnsi="Microsoft Sans Serif" w:eastAsia="Microsoft Sans Serif"/>
          <w:sz w:val="20"/>
          <w:szCs w:val="20"/>
          <w:lang w:val="zh-TW" w:eastAsia="zh-TW"/>
        </w:rPr>
      </w:pPr>
    </w:p>
    <w:p>
      <w:pPr>
        <w:pStyle w:val="heading 2"/>
        <w:numPr>
          <w:ilvl w:val="1"/>
          <w:numId w:val="18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评价主表</w:t>
      </w:r>
      <w:r>
        <w:rPr>
          <w:rStyle w:val="Hyperlink.0"/>
          <w:rtl w:val="0"/>
          <w:lang w:val="en-US"/>
        </w:rPr>
        <w:t>(evaluate)</w:t>
      </w: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年级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grade_id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年级名称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grade_name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学期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term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评价内容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content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父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parent_id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1221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评价类型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评价内容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评价指标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评价要点）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排序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sort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删除标志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(0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正常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)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26"/>
        </w:numPr>
      </w:pPr>
      <w:bookmarkStart w:name="OLE_LINK15" w:id="4"/>
      <w:r>
        <w:rPr>
          <w:rStyle w:val="无"/>
          <w:rFonts w:ascii="宋体" w:cs="宋体" w:hAnsi="宋体" w:eastAsia="宋体"/>
          <w:rtl w:val="0"/>
          <w:lang w:val="zh-TW" w:eastAsia="zh-TW"/>
        </w:rPr>
        <w:t>后台设置评价主体表</w:t>
      </w:r>
      <w:r>
        <w:rPr>
          <w:rStyle w:val="Hyperlink.0"/>
          <w:rtl w:val="0"/>
          <w:lang w:val="en-US"/>
        </w:rPr>
        <w:t>(evaluate_setting)</w:t>
      </w:r>
      <w:bookmarkEnd w:id="4"/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评价主表的根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evaluate_root_id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学校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school_id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学校名称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school_name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学科名称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subject_name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上下册（表示：上下学期）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term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年级名称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grade_name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默认评价次数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count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</w:pPr>
    </w:p>
    <w:p>
      <w:pPr>
        <w:pStyle w:val="heading 2"/>
        <w:numPr>
          <w:ilvl w:val="1"/>
          <w:numId w:val="27"/>
        </w:numPr>
      </w:pPr>
      <w:bookmarkStart w:name="OLE_LINK20" w:id="5"/>
      <w:r>
        <w:rPr>
          <w:rStyle w:val="无"/>
          <w:rFonts w:ascii="宋体" w:cs="宋体" w:hAnsi="宋体" w:eastAsia="宋体"/>
          <w:rtl w:val="0"/>
          <w:lang w:val="zh-TW" w:eastAsia="zh-TW"/>
        </w:rPr>
        <w:t>根据后台的设置，给老师的班级添加评价表</w:t>
      </w:r>
      <w:r>
        <w:rPr>
          <w:rStyle w:val="Hyperlink.0"/>
          <w:rtl w:val="0"/>
          <w:lang w:val="en-US"/>
        </w:rPr>
        <w:t>(evaluate_tea)</w:t>
      </w:r>
      <w:bookmarkEnd w:id="5"/>
    </w:p>
    <w:p>
      <w:pPr>
        <w:pStyle w:val="Normal.0"/>
      </w:pP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评价主表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evaluate_root_id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老师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tea_id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班级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class_id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班级名称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class_name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评价次数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eval_count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课程名称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course_name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年级名称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grade_name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评价开始时间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start_time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评价结束时间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end_time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1221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（默认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未开始设置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已设置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已结束）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标志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(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默认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，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时已删除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)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</w:pPr>
    </w:p>
    <w:p>
      <w:pPr>
        <w:pStyle w:val="heading 2"/>
        <w:numPr>
          <w:ilvl w:val="1"/>
          <w:numId w:val="28"/>
        </w:numPr>
      </w:pPr>
      <w:bookmarkStart w:name="OLE_LINK22" w:id="6"/>
      <w:r>
        <w:rPr>
          <w:rStyle w:val="无"/>
          <w:rFonts w:ascii="宋体" w:cs="宋体" w:hAnsi="宋体" w:eastAsia="宋体"/>
          <w:rtl w:val="0"/>
          <w:lang w:val="zh-TW" w:eastAsia="zh-TW"/>
        </w:rPr>
        <w:t>评价（要点）与作业关联关系表</w:t>
      </w:r>
      <w:bookmarkEnd w:id="6"/>
      <w:bookmarkStart w:name="OLE_LINK23" w:id="7"/>
      <w:r>
        <w:rPr>
          <w:rStyle w:val="Hyperlink.0"/>
          <w:rtl w:val="0"/>
          <w:lang w:val="en-US"/>
        </w:rPr>
        <w:t>(evaluation_homework_lk)</w:t>
      </w:r>
      <w:bookmarkEnd w:id="7"/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homework_id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homework_name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1221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eval_tea_lk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的主键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关联第几次的要点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eval_tea_lk_id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heading 2"/>
        <w:numPr>
          <w:ilvl w:val="1"/>
          <w:numId w:val="29"/>
        </w:numPr>
      </w:pPr>
      <w:bookmarkStart w:name="OLE_LINK27" w:id="8"/>
      <w:r>
        <w:rPr>
          <w:rStyle w:val="无"/>
          <w:rFonts w:ascii="宋体" w:cs="宋体" w:hAnsi="宋体" w:eastAsia="宋体"/>
          <w:rtl w:val="0"/>
          <w:lang w:val="zh-TW" w:eastAsia="zh-TW"/>
        </w:rPr>
        <w:t>学生评价详情表</w:t>
      </w:r>
      <w:r>
        <w:rPr>
          <w:rStyle w:val="Hyperlink.0"/>
          <w:rtl w:val="0"/>
          <w:lang w:val="en-US"/>
        </w:rPr>
        <w:t>(evaluation_stu_lk)</w:t>
      </w:r>
      <w:bookmarkEnd w:id="8"/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407"/>
        <w:gridCol w:w="2095"/>
        <w:gridCol w:w="2835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1213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外键，引用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evaluate_tea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表的主键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evaluate_tea_id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评价主表的根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evaluate_root_id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评价要点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evaluate_id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1136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老师评价表的主键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eval_tea_lk_id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NULL(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待定要不要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学生名称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stu_name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varchar(50)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stu_id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师评得分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tea_score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家评得分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home_score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自评得分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sel_score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互评得分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mutual_score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老师评语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tea_comment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家长评语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home_comment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自评语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sel_comment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上传文件名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(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路径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)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fileSrc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30"/>
        </w:numPr>
      </w:pPr>
      <w:bookmarkStart w:name="OLE_LINK29" w:id="9"/>
      <w:r>
        <w:rPr>
          <w:rStyle w:val="无"/>
          <w:rFonts w:ascii="宋体" w:cs="宋体" w:hAnsi="宋体" w:eastAsia="宋体"/>
          <w:rtl w:val="0"/>
          <w:lang w:val="zh-TW" w:eastAsia="zh-TW"/>
        </w:rPr>
        <w:t>学生互评表</w:t>
      </w:r>
      <w:r>
        <w:rPr>
          <w:rStyle w:val="Hyperlink.0"/>
          <w:rtl w:val="0"/>
          <w:lang w:val="en-US"/>
        </w:rPr>
        <w:t>(eevaluation_stu_mutual_lk)</w:t>
      </w:r>
      <w:bookmarkEnd w:id="9"/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stu_id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712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对某个学生的评价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eval_stu_lk_id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分数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score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31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老师设置评价数据表</w:t>
      </w:r>
      <w:r>
        <w:rPr>
          <w:rStyle w:val="Hyperlink.0"/>
          <w:rtl w:val="0"/>
          <w:lang w:val="en-US"/>
        </w:rPr>
        <w:t>(evalute_tea_lk)</w:t>
      </w: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407"/>
        <w:gridCol w:w="2095"/>
        <w:gridCol w:w="2835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1213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外键，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evaluate_tea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表的主键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evaluate_tea_id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评价主表的根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evaluate_root_id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评价要点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evaluate_id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是否家评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home_eval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未勾选，否 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已勾选，是）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是否师评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tea_eval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未勾选，否 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已勾选，是）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是否自评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sel_eval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未勾选，否 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已勾选，是）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是否互评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mutual_eval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未勾选，否 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已勾选，是）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评价状态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未开如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正在进行中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结束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删除标志</w:t>
            </w:r>
          </w:p>
        </w:tc>
        <w:tc>
          <w:tcPr>
            <w:tcW w:type="dxa" w:w="2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正常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已删除）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heading 1"/>
        <w:numPr>
          <w:ilvl w:val="0"/>
          <w:numId w:val="32"/>
        </w:numPr>
        <w:rPr>
          <w:lang w:val="zh-TW" w:eastAsia="zh-TW"/>
        </w:rPr>
      </w:pPr>
      <w:bookmarkStart w:name="OLE_LINK40" w:id="10"/>
      <w:r>
        <w:rPr>
          <w:rStyle w:val="无"/>
          <w:rFonts w:ascii="宋体" w:cs="宋体" w:hAnsi="宋体" w:eastAsia="宋体"/>
          <w:rtl w:val="0"/>
          <w:lang w:val="zh-TW" w:eastAsia="zh-TW"/>
        </w:rPr>
        <w:t>课堂相关</w:t>
      </w:r>
      <w:bookmarkEnd w:id="10"/>
    </w:p>
    <w:p>
      <w:pPr>
        <w:pStyle w:val="heading 2"/>
        <w:numPr>
          <w:ilvl w:val="1"/>
          <w:numId w:val="18"/>
        </w:numPr>
      </w:pPr>
      <w:bookmarkStart w:name="OLE_LINK34" w:id="11"/>
      <w:r>
        <w:rPr>
          <w:rStyle w:val="无"/>
          <w:rFonts w:ascii="宋体" w:cs="宋体" w:hAnsi="宋体" w:eastAsia="宋体"/>
          <w:rtl w:val="0"/>
          <w:lang w:val="zh-TW" w:eastAsia="zh-TW"/>
        </w:rPr>
        <w:t>课堂互动评价表</w:t>
      </w:r>
      <w:r>
        <w:rPr>
          <w:rStyle w:val="Hyperlink.0"/>
          <w:rtl w:val="0"/>
          <w:lang w:val="en-US"/>
        </w:rPr>
        <w:t>(lesson_eval)</w:t>
      </w:r>
      <w:bookmarkEnd w:id="11"/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课堂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lesson_id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stu_id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学生名称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stu_name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老师对学生课堂评价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eval_flag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默认是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优 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正常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2 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差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评价内容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vcontent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33"/>
        </w:numPr>
      </w:pPr>
      <w:bookmarkStart w:name="OLE_LINK37" w:id="12"/>
      <w:r>
        <w:rPr>
          <w:rStyle w:val="无"/>
          <w:rFonts w:ascii="宋体" w:cs="宋体" w:hAnsi="宋体" w:eastAsia="宋体"/>
          <w:rtl w:val="0"/>
          <w:lang w:val="zh-TW" w:eastAsia="zh-TW"/>
        </w:rPr>
        <w:t>课堂记录表</w:t>
      </w:r>
      <w:r>
        <w:rPr>
          <w:rStyle w:val="Hyperlink.0"/>
          <w:rtl w:val="0"/>
          <w:lang w:val="en-US"/>
        </w:rPr>
        <w:t>(lesson_record)</w:t>
      </w:r>
      <w:bookmarkEnd w:id="12"/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start_time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结束时间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end_time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标题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title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学科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subject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年级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grade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班级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class_name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下载地址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thumbnail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老师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teacher_id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tinyint(1)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标识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tinyint(1)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班级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class_id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34"/>
        </w:numPr>
      </w:pPr>
      <w:bookmarkStart w:name="OLE_LINK42" w:id="13"/>
      <w:r>
        <w:rPr>
          <w:rStyle w:val="无"/>
          <w:rFonts w:ascii="宋体" w:cs="宋体" w:hAnsi="宋体" w:eastAsia="宋体"/>
          <w:rtl w:val="0"/>
          <w:lang w:val="zh-TW" w:eastAsia="zh-TW"/>
        </w:rPr>
        <w:t>课堂记录详情表</w:t>
      </w:r>
      <w:r>
        <w:rPr>
          <w:rStyle w:val="Hyperlink.0"/>
          <w:rtl w:val="0"/>
          <w:lang w:val="en-US"/>
        </w:rPr>
        <w:t>(lesson_record_video)</w:t>
      </w:r>
      <w:bookmarkEnd w:id="13"/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课堂记录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lesson_record_id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网络名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webmname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文件名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filename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MD5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摘要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md5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下载地址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uri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短文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thumbnail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user_id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控制名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master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时间戳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timestamp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tinyint(1)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标识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tinyint(1)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35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课堂评价表</w:t>
      </w:r>
      <w:r>
        <w:rPr>
          <w:rStyle w:val="Hyperlink.0"/>
          <w:rtl w:val="0"/>
          <w:lang w:val="en-US"/>
        </w:rPr>
        <w:t>(lesson_comment)</w:t>
      </w: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frontuser_id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user_name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回复人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reply_user_id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回复人名称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reply_user_name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评价内容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content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评价时间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varchar(datetime)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1221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状态标识位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表示不是回复，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表示是回复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评论星级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rank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自关联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parent_id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标识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  <w:numPr>
          <w:ilvl w:val="0"/>
          <w:numId w:val="36"/>
        </w:numPr>
        <w:rPr>
          <w:lang w:val="zh-TW" w:eastAsia="zh-TW"/>
        </w:rPr>
      </w:pPr>
      <w:bookmarkStart w:name="OLE_LINK54" w:id="14"/>
      <w:r>
        <w:rPr>
          <w:rStyle w:val="无"/>
          <w:rFonts w:ascii="宋体" w:cs="宋体" w:hAnsi="宋体" w:eastAsia="宋体"/>
          <w:rtl w:val="0"/>
          <w:lang w:val="zh-TW" w:eastAsia="zh-TW"/>
        </w:rPr>
        <w:t>资源相关</w:t>
      </w:r>
      <w:bookmarkEnd w:id="14"/>
    </w:p>
    <w:p>
      <w:pPr>
        <w:pStyle w:val="heading 2"/>
        <w:numPr>
          <w:ilvl w:val="1"/>
          <w:numId w:val="18"/>
        </w:numPr>
      </w:pPr>
      <w:bookmarkStart w:name="OLE_LINK45" w:id="15"/>
      <w:r>
        <w:rPr>
          <w:rStyle w:val="无"/>
          <w:rFonts w:ascii="宋体" w:cs="宋体" w:hAnsi="宋体" w:eastAsia="宋体"/>
          <w:rtl w:val="0"/>
          <w:lang w:val="zh-TW" w:eastAsia="zh-TW"/>
        </w:rPr>
        <w:t>资源收藏表</w:t>
      </w:r>
      <w:r>
        <w:rPr>
          <w:rStyle w:val="Hyperlink.0"/>
          <w:rtl w:val="0"/>
          <w:lang w:val="en-US"/>
        </w:rPr>
        <w:t>(person_resource_favorites)</w:t>
      </w:r>
      <w:bookmarkEnd w:id="15"/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大纲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IDS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catalog_detial_ids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科目名称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subj_names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varchar(512)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共享者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，收藏时为空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author_id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资源作者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author_name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收藏者用户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，被共享者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user_id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册别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，暂时不用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fascicule_id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知识点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knowledge_name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文件大小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file_size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区域代码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area_code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区域名称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area_name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收藏时间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favorite_time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描述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description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text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资源后缀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format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资源类型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res_type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1221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收藏类型，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老师共享类型，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学生共享类型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tinyint(3)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（默认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未同步 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已同步）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删除标志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tinyint(3)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正常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班级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class_id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vaechar(64)     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关键字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keywords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mr9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的值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grade_json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varchar(512)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Style w:val="无"/>
          <w:rFonts w:ascii="宋体" w:cs="宋体" w:hAnsi="宋体" w:eastAsia="宋体"/>
        </w:rPr>
      </w:pPr>
      <w:r>
        <w:rPr>
          <w:rtl w:val="0"/>
        </w:rPr>
        <w:t xml:space="preserve"> </w:t>
      </w: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heading 2"/>
        <w:numPr>
          <w:ilvl w:val="1"/>
          <w:numId w:val="37"/>
        </w:numPr>
      </w:pPr>
      <w:bookmarkStart w:name="OLE_LINK49" w:id="16"/>
      <w:r>
        <w:rPr>
          <w:rStyle w:val="无"/>
          <w:rFonts w:ascii="宋体" w:cs="宋体" w:hAnsi="宋体" w:eastAsia="宋体"/>
          <w:rtl w:val="0"/>
          <w:lang w:val="zh-TW" w:eastAsia="zh-TW"/>
        </w:rPr>
        <w:t>资源下发表</w:t>
      </w:r>
      <w:r>
        <w:rPr>
          <w:rStyle w:val="Hyperlink.0"/>
          <w:rtl w:val="0"/>
          <w:lang w:val="en-US"/>
        </w:rPr>
        <w:t>(person_resource_send)</w:t>
      </w:r>
      <w:bookmarkEnd w:id="16"/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下发记录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send_record_id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resource_ids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varchar(8000)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资源名称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作业名称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resource_names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varchar(8000)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文件大小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file_size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student_id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学生名称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student_name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老师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teacher_id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老师名称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teacher_name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班级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class_id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班级名称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class_name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下发类型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send_type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tinyint(3)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下发资源，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下发作业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) 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默认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资源类型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969"/>
              </w:tabs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章节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catalog_detail_id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学科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subject_id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varchar(512)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学科名称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subject_name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varchar(512)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是否查看状态，用逗号分隔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删除标志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tinyint(3)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正常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remark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格式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format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heading 2"/>
        <w:numPr>
          <w:ilvl w:val="1"/>
          <w:numId w:val="38"/>
        </w:numPr>
      </w:pPr>
      <w:bookmarkStart w:name="OLE_LINK50" w:id="17"/>
      <w:r>
        <w:rPr>
          <w:rStyle w:val="无"/>
          <w:rFonts w:ascii="宋体" w:cs="宋体" w:hAnsi="宋体" w:eastAsia="宋体"/>
          <w:rtl w:val="0"/>
          <w:lang w:val="zh-TW" w:eastAsia="zh-TW"/>
        </w:rPr>
        <w:t>资源下发连接表</w:t>
      </w:r>
      <w:r>
        <w:rPr>
          <w:rStyle w:val="Hyperlink.0"/>
          <w:rtl w:val="0"/>
          <w:lang w:val="en-US"/>
        </w:rPr>
        <w:t>(person_resource_send_link)</w:t>
      </w:r>
      <w:bookmarkEnd w:id="17"/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资源编号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下发记录编号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sender_id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资源学术分类编号，逗号分隔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resource_subject_ids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heading 2"/>
        <w:numPr>
          <w:ilvl w:val="1"/>
          <w:numId w:val="39"/>
        </w:numPr>
      </w:pPr>
      <w:bookmarkStart w:name="OLE_LINK52" w:id="18"/>
      <w:r>
        <w:rPr>
          <w:rStyle w:val="无"/>
          <w:rFonts w:ascii="宋体" w:cs="宋体" w:hAnsi="宋体" w:eastAsia="宋体"/>
          <w:rtl w:val="0"/>
          <w:lang w:val="zh-TW" w:eastAsia="zh-TW"/>
        </w:rPr>
        <w:t>资源同步表</w:t>
      </w:r>
      <w:r>
        <w:rPr>
          <w:rStyle w:val="Hyperlink.0"/>
          <w:rtl w:val="0"/>
          <w:lang w:val="en-US"/>
        </w:rPr>
        <w:t>(person_resource_sync)</w:t>
      </w:r>
      <w:bookmarkEnd w:id="18"/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同步用户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user_id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varchar(8000)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varchar(8000)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资源大小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resource_size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资源类型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res_type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大纲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IDS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catalog_detial_ids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资源作者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author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同步时间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sync_time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来源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source_id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source_type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(0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我的上传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我的收藏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共享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remark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默认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删除标志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tinyint(3)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正常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科目名称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subj_names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varchar(512)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格式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format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heading 2"/>
        <w:numPr>
          <w:ilvl w:val="1"/>
          <w:numId w:val="40"/>
        </w:numPr>
      </w:pPr>
      <w:bookmarkStart w:name="OLE_LINK55" w:id="19"/>
      <w:r>
        <w:rPr>
          <w:rStyle w:val="无"/>
          <w:rFonts w:ascii="宋体" w:cs="宋体" w:hAnsi="宋体" w:eastAsia="宋体"/>
          <w:rtl w:val="0"/>
          <w:lang w:val="zh-TW" w:eastAsia="zh-TW"/>
        </w:rPr>
        <w:t>下发记录表</w:t>
      </w:r>
      <w:r>
        <w:rPr>
          <w:rStyle w:val="Hyperlink.0"/>
          <w:rtl w:val="0"/>
          <w:lang w:val="en-US"/>
        </w:rPr>
        <w:t>(person_res_send_record)</w:t>
      </w: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下发记录名称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send_record_name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下发老师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teacher_id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下发时间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tinyint(3)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（默认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删除标志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tinyint(3)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正常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下发记录班级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集合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class_ids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下发记录班级名称集合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class_names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下发记录班级学生人数集合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class_totals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下发记录的学生数集合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send_stu_totals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heading 1"/>
        <w:numPr>
          <w:ilvl w:val="0"/>
          <w:numId w:val="41"/>
        </w:numPr>
        <w:rPr>
          <w:lang w:val="zh-TW" w:eastAsia="zh-TW"/>
        </w:rPr>
      </w:pPr>
      <w:bookmarkStart w:name="OLE_LINK70" w:id="20"/>
      <w:r>
        <w:rPr>
          <w:rStyle w:val="无"/>
          <w:rFonts w:ascii="宋体" w:cs="宋体" w:hAnsi="宋体" w:eastAsia="宋体"/>
          <w:rtl w:val="0"/>
          <w:lang w:val="zh-TW" w:eastAsia="zh-TW"/>
        </w:rPr>
        <w:t>老师相关</w:t>
      </w:r>
      <w:bookmarkEnd w:id="20"/>
      <w:bookmarkStart w:name="OLE_LINK71" w:id="21"/>
    </w:p>
    <w:p>
      <w:pPr>
        <w:pStyle w:val="heading 2"/>
        <w:numPr>
          <w:ilvl w:val="1"/>
          <w:numId w:val="18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备课系统</w:t>
      </w:r>
      <w:r>
        <w:rPr>
          <w:rStyle w:val="Hyperlink.0"/>
          <w:rtl w:val="0"/>
          <w:lang w:val="en-US"/>
        </w:rPr>
        <w:t>-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教学活动表</w:t>
      </w:r>
      <w:r>
        <w:rPr>
          <w:rStyle w:val="Hyperlink.0"/>
          <w:rtl w:val="0"/>
          <w:lang w:val="en-US"/>
        </w:rPr>
        <w:t>(teaching_activity)</w:t>
      </w: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160"/>
        <w:gridCol w:w="2342"/>
        <w:gridCol w:w="2835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活动名称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activityName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学科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xueke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学段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xueduan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活动开始时间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start_date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活动结束时间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end_date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点赞数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like_count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收藏数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keep_count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内容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content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text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附件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file_attachments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text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更新者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活动创建者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creator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更新时间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NOT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备注信息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remarks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删除标记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del_flag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 DEFAULT '0'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关联组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group_Id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活动附件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activity_file_id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heading 2"/>
        <w:numPr>
          <w:ilvl w:val="1"/>
          <w:numId w:val="42"/>
        </w:numPr>
      </w:pPr>
      <w:bookmarkStart w:name="OLE_LINK60" w:id="22"/>
      <w:r>
        <w:rPr>
          <w:rStyle w:val="无"/>
          <w:rFonts w:ascii="宋体" w:cs="宋体" w:hAnsi="宋体" w:eastAsia="宋体"/>
          <w:rtl w:val="0"/>
          <w:lang w:val="zh-TW" w:eastAsia="zh-TW"/>
        </w:rPr>
        <w:t>教研活动与活动群组关联表</w:t>
      </w:r>
      <w:r>
        <w:rPr>
          <w:rStyle w:val="Hyperlink.0"/>
          <w:rtl w:val="0"/>
          <w:lang w:val="en-US"/>
        </w:rPr>
        <w:t>(teaching_activity_min)</w:t>
      </w: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组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group_Id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成员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member_Id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教研活动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activity_Id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状态标记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submit_flag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组长回复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leader_return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varchar(2048)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组员回复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member_return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varchar(2048)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更新者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备注信息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remarks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删除标记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del_flag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组员回复附件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member_file_id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组长标记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leader_flag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heading 2"/>
        <w:numPr>
          <w:ilvl w:val="1"/>
          <w:numId w:val="43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教研中心资源文件类表</w:t>
      </w:r>
      <w:r>
        <w:rPr>
          <w:rStyle w:val="Hyperlink.0"/>
          <w:rtl w:val="0"/>
          <w:lang w:val="en-US"/>
        </w:rPr>
        <w:t>(teaching_file)</w:t>
      </w: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287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 NOT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file_name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varchar(256)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文件类型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file_type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文件路径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file_path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varchar(1024)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文件真实名称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file_real_name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varchar(256)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关联实体类型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entity_type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实体类型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entity_type_id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下载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ACTION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download_controller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varchar(256)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更新者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备注信息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remarks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删除标记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del_flag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heading 2"/>
        <w:numPr>
          <w:ilvl w:val="1"/>
          <w:numId w:val="44"/>
        </w:numPr>
      </w:pPr>
      <w:bookmarkStart w:name="OLE_LINK63" w:id="23"/>
      <w:r>
        <w:rPr>
          <w:rStyle w:val="无"/>
          <w:rFonts w:ascii="宋体" w:cs="宋体" w:hAnsi="宋体" w:eastAsia="宋体"/>
          <w:rtl w:val="0"/>
          <w:lang w:val="zh-TW" w:eastAsia="zh-TW"/>
        </w:rPr>
        <w:t>教研中心群组表</w:t>
      </w:r>
      <w:r>
        <w:rPr>
          <w:rStyle w:val="Hyperlink.0"/>
          <w:rtl w:val="0"/>
          <w:lang w:val="en-US"/>
        </w:rPr>
        <w:t>(teaching_group)</w:t>
      </w: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160"/>
        <w:gridCol w:w="2342"/>
        <w:gridCol w:w="2835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分组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group_id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群组名称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group_name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varchar(512)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组长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group_leader_id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组长名称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leader_name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varchar(512)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更新者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更新时间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备注信息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remarks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删除标记</w:t>
            </w:r>
          </w:p>
        </w:tc>
        <w:tc>
          <w:tcPr>
            <w:tcW w:type="dxa" w:w="2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del_flag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heading 2"/>
        <w:numPr>
          <w:ilvl w:val="1"/>
          <w:numId w:val="45"/>
        </w:numPr>
      </w:pPr>
      <w:bookmarkStart w:name="OLE_LINK65" w:id="24"/>
      <w:r>
        <w:rPr>
          <w:rStyle w:val="无"/>
          <w:rFonts w:ascii="宋体" w:cs="宋体" w:hAnsi="宋体" w:eastAsia="宋体"/>
          <w:rtl w:val="0"/>
          <w:lang w:val="zh-TW" w:eastAsia="zh-TW"/>
        </w:rPr>
        <w:t>校验中心 群组关联表</w:t>
      </w:r>
      <w:r>
        <w:rPr>
          <w:rStyle w:val="Hyperlink.0"/>
          <w:rtl w:val="0"/>
          <w:lang w:val="en-US"/>
        </w:rPr>
        <w:t>(teaching_group_min)</w:t>
      </w: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user_id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教师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teacher_id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组长标识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leader_flag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群组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group_id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教师名称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teacher_name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varchar(256)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是否入组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accept_type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更新者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备注信息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remarks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删除标记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del_flag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heading 2"/>
        <w:numPr>
          <w:ilvl w:val="1"/>
          <w:numId w:val="46"/>
        </w:numPr>
      </w:pPr>
      <w:bookmarkStart w:name="OLE_LINK68" w:id="25"/>
      <w:r>
        <w:rPr>
          <w:rStyle w:val="无"/>
          <w:rFonts w:ascii="宋体" w:cs="宋体" w:hAnsi="宋体" w:eastAsia="宋体"/>
          <w:rtl w:val="0"/>
          <w:lang w:val="zh-TW" w:eastAsia="zh-TW"/>
        </w:rPr>
        <w:t>备课系统</w:t>
      </w:r>
      <w:r>
        <w:rPr>
          <w:rStyle w:val="Hyperlink.0"/>
          <w:rtl w:val="0"/>
          <w:lang w:val="en-US"/>
        </w:rPr>
        <w:t>-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教案管理表</w:t>
      </w:r>
      <w:r>
        <w:rPr>
          <w:rStyle w:val="Hyperlink.0"/>
          <w:rtl w:val="0"/>
          <w:lang w:val="en-US"/>
        </w:rPr>
        <w:t>(teaching_plan)</w:t>
      </w: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教材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materials_id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关联班级多个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classes_ids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varchar(2048)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年级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grade_Id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科目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subject_Id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章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chapter_id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节的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node_id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模板名称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varchar(256)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模板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template_id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排序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sort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decimal(10,0)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提交状态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submit_flg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未提交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已提交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更新者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备注信息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remarks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删除标记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del_flag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heading 2"/>
        <w:numPr>
          <w:ilvl w:val="1"/>
          <w:numId w:val="47"/>
        </w:numPr>
      </w:pPr>
      <w:bookmarkStart w:name="OLE_LINK69" w:id="26"/>
      <w:r>
        <w:rPr>
          <w:rStyle w:val="无"/>
          <w:rFonts w:ascii="宋体" w:cs="宋体" w:hAnsi="宋体" w:eastAsia="宋体"/>
          <w:rtl w:val="0"/>
          <w:lang w:val="zh-TW" w:eastAsia="zh-TW"/>
        </w:rPr>
        <w:t>备课系统</w:t>
      </w:r>
      <w:r>
        <w:rPr>
          <w:rStyle w:val="Hyperlink.0"/>
          <w:rtl w:val="0"/>
          <w:lang w:val="en-US"/>
        </w:rPr>
        <w:t>-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自定义教案节点内容表</w:t>
      </w:r>
      <w:r>
        <w:rPr>
          <w:rStyle w:val="Hyperlink.0"/>
          <w:rtl w:val="0"/>
          <w:lang w:val="en-US"/>
        </w:rPr>
        <w:t>(teaching_plan_child)</w:t>
      </w: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教案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plan_id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resources_id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varchar(2048)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HTML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resources_html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blob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节点名称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varchar(256)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图片路径多个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img_path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varchar(2048)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节点内容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content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blob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节点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HTML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content_html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blob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排序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sort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decimal(10,0)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编辑状态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edit_flg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更新者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备注信息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remarks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删除标记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del_flag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heading 2"/>
        <w:numPr>
          <w:ilvl w:val="1"/>
          <w:numId w:val="48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备课系统</w:t>
      </w:r>
      <w:r>
        <w:rPr>
          <w:rStyle w:val="Hyperlink.0"/>
          <w:rtl w:val="0"/>
          <w:lang w:val="en-US"/>
        </w:rPr>
        <w:t>-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分享表</w:t>
      </w:r>
      <w:r>
        <w:rPr>
          <w:rStyle w:val="Hyperlink.0"/>
          <w:rtl w:val="0"/>
          <w:lang w:val="en-US"/>
        </w:rPr>
        <w:t>(teaching_share)</w:t>
      </w: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教案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plan_id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教师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teacher_id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NOT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排序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sort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decimal(10,0)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NOT NULL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NOT NULL  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更新者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NOT NULL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NOT NULL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备注信息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remarks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0: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自己增加的 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1: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共享的 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2: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收藏的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删除标记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del_flag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 DEFAULT '0'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heading 1"/>
        <w:numPr>
          <w:ilvl w:val="0"/>
          <w:numId w:val="49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微课大赛</w:t>
      </w:r>
    </w:p>
    <w:p>
      <w:pPr>
        <w:pStyle w:val="heading 2"/>
        <w:numPr>
          <w:ilvl w:val="1"/>
          <w:numId w:val="18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微课大赛投票数据表</w:t>
      </w:r>
      <w:r>
        <w:rPr>
          <w:rStyle w:val="Hyperlink.0"/>
          <w:rtl w:val="0"/>
          <w:lang w:val="en-US"/>
        </w:rPr>
        <w:t>(vote_vkds)</w:t>
      </w: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投票人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voteUserId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投票时间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标记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用户类型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userType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3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教师 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学生 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4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家长）</w:t>
            </w:r>
          </w:p>
        </w:tc>
      </w:tr>
      <w:tr>
        <w:tblPrEx>
          <w:shd w:val="clear" w:color="auto" w:fill="d0ddef"/>
        </w:tblPrEx>
        <w:trPr>
          <w:trHeight w:val="1654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投票类型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voteType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(0 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普通方式投票 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1 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微信关注投票 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2 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微信公众号投票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公开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openId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varchar(128)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heading 1"/>
        <w:numPr>
          <w:ilvl w:val="0"/>
          <w:numId w:val="50"/>
        </w:numPr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资源评论</w:t>
      </w:r>
      <w:bookmarkEnd w:id="26"/>
    </w:p>
    <w:p>
      <w:pPr>
        <w:pStyle w:val="heading 2"/>
        <w:numPr>
          <w:ilvl w:val="1"/>
          <w:numId w:val="18"/>
        </w:numPr>
      </w:pPr>
      <w:bookmarkStart w:name="OLE_LINK114" w:id="27"/>
      <w:r>
        <w:rPr>
          <w:rStyle w:val="无"/>
          <w:rFonts w:ascii="宋体" w:cs="宋体" w:hAnsi="宋体" w:eastAsia="宋体"/>
          <w:rtl w:val="0"/>
          <w:lang w:val="zh-TW" w:eastAsia="zh-TW"/>
        </w:rPr>
        <w:t>资源评论表</w:t>
      </w:r>
      <w:r>
        <w:rPr>
          <w:rStyle w:val="Hyperlink.0"/>
          <w:rtl w:val="0"/>
          <w:lang w:val="en-US"/>
        </w:rPr>
        <w:t>(resource_comment)</w:t>
      </w:r>
      <w:bookmarkEnd w:id="27"/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frontuser_id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user_name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回复人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reply_user_id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回复人名称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reply_user_name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资源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resource_id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评论内容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content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评论时间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datetime 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1221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状态标识位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表示不是回复，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表示是回复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评论星级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rank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自关联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parent_id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varchar(32)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标记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int(11)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</w:tbl>
    <w:p>
      <w:pPr>
        <w:pStyle w:val="heading 2"/>
        <w:numPr>
          <w:ilvl w:val="1"/>
          <w:numId w:val="18"/>
        </w:numPr>
        <w:spacing w:line="240" w:lineRule="auto"/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heading 1"/>
        <w:numPr>
          <w:ilvl w:val="0"/>
          <w:numId w:val="51"/>
        </w:numPr>
        <w:rPr>
          <w:lang w:val="zh-TW" w:eastAsia="zh-TW"/>
        </w:rPr>
      </w:pPr>
      <w:bookmarkEnd w:id="25"/>
      <w:r>
        <w:rPr>
          <w:rStyle w:val="无"/>
          <w:rFonts w:ascii="宋体" w:cs="宋体" w:hAnsi="宋体" w:eastAsia="宋体"/>
          <w:rtl w:val="0"/>
          <w:lang w:val="zh-TW" w:eastAsia="zh-TW"/>
        </w:rPr>
        <w:t>学生相关</w:t>
      </w:r>
    </w:p>
    <w:p>
      <w:pPr>
        <w:pStyle w:val="heading 2"/>
        <w:numPr>
          <w:ilvl w:val="1"/>
          <w:numId w:val="18"/>
        </w:numPr>
      </w:pPr>
      <w:bookmarkEnd w:id="24"/>
      <w:r>
        <w:rPr>
          <w:rStyle w:val="无"/>
          <w:rFonts w:ascii="宋体" w:cs="宋体" w:hAnsi="宋体" w:eastAsia="宋体"/>
          <w:rtl w:val="0"/>
          <w:lang w:val="zh-TW" w:eastAsia="zh-TW"/>
        </w:rPr>
        <w:t>学生数据表</w:t>
      </w:r>
      <w:bookmarkEnd w:id="23"/>
      <w:r>
        <w:rPr>
          <w:rStyle w:val="Hyperlink.0"/>
          <w:rtl w:val="0"/>
          <w:lang w:val="en-US"/>
        </w:rPr>
        <w:t>(ea_student)</w:t>
      </w: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tbl>
      <w:tblPr>
        <w:tblW w:w="11172" w:type="dxa"/>
        <w:jc w:val="left"/>
        <w:tblInd w:w="108" w:type="dxa"/>
        <w:tblBorders>
          <w:top w:val="single" w:color="cce8cf" w:sz="8" w:space="0" w:shadow="0" w:frame="0"/>
          <w:left w:val="single" w:color="cce8cf" w:sz="8" w:space="0" w:shadow="0" w:frame="0"/>
          <w:bottom w:val="single" w:color="cce8cf" w:sz="8" w:space="0" w:shadow="0" w:frame="0"/>
          <w:right w:val="single" w:color="cce8cf" w:sz="8" w:space="0" w:shadow="0" w:frame="0"/>
          <w:insideH w:val="single" w:color="cce8cf" w:sz="8" w:space="0" w:shadow="0" w:frame="0"/>
          <w:insideV w:val="single" w:color="cce8cf" w:sz="8" w:space="0" w:shadow="0" w:frame="0"/>
        </w:tblBorders>
        <w:shd w:val="clear" w:color="auto" w:fill="d0ddef"/>
        <w:tblLayout w:type="fixed"/>
      </w:tblPr>
      <w:tblGrid>
        <w:gridCol w:w="3348"/>
        <w:gridCol w:w="2153"/>
        <w:gridCol w:w="2836"/>
        <w:gridCol w:w="2835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字段命名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PRIMARY KEY 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study_number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班级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class_id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出生日期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birth_date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电话号码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phone_number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住址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address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性别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sex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NOT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create_date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更新者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update_by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更新时间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update_date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datetime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备注信息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remarks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 xml:space="preserve">DEFAULT NULL 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删除标记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del_flag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char(1)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'0'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邮箱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email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varchar(255)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电话号码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phone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是否计划外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is_included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年级</w:t>
            </w: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ID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grade_id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年级名称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grade_name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用户名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user_name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varchar(100)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身份证号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studentIdCard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学生积分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stuPoints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学生金币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stuGold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班级数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classNo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显微镜台下的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subStages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班主任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classAdvisterId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学年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yearNo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3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密码</w:t>
            </w:r>
          </w:p>
        </w:tc>
        <w:tc>
          <w:tcPr>
            <w:tcW w:type="dxa" w:w="21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pwd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varchar(64)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"/>
                <w:rFonts w:ascii="Arial" w:cs="宋体" w:hAnsi="Arial" w:eastAsia="宋体"/>
                <w:rtl w:val="0"/>
                <w:lang w:val="en-US"/>
              </w:rPr>
              <w:t>DEFAULT NULL</w:t>
            </w:r>
          </w:p>
        </w:tc>
      </w:tr>
    </w:tbl>
    <w:p>
      <w:pPr>
        <w:pStyle w:val="Normal.0"/>
        <w:spacing w:line="240" w:lineRule="auto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</w:pPr>
    </w:p>
    <w:p>
      <w:pPr>
        <w:pStyle w:val="Normal.0"/>
      </w:pPr>
      <w:r/>
    </w:p>
    <w:sectPr>
      <w:pgSz w:w="11900" w:h="16840" w:orient="portrait"/>
      <w:pgMar w:top="1440" w:right="1800" w:bottom="1440" w:left="1800" w:header="779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Microsoft Sans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both"/>
    </w:pPr>
    <w:r>
      <w:rPr>
        <w:kern w:val="0"/>
        <w:sz w:val="24"/>
        <w:szCs w:val="24"/>
        <w:rtl w:val="0"/>
        <w:lang w:val="en-US"/>
      </w:rPr>
      <w:t>&lt;</w:t>
    </w:r>
    <w:r>
      <w:rPr>
        <w:rFonts w:ascii="宋体" w:cs="宋体" w:hAnsi="宋体" w:eastAsia="宋体"/>
        <w:kern w:val="0"/>
        <w:sz w:val="24"/>
        <w:szCs w:val="24"/>
        <w:rtl w:val="0"/>
        <w:lang w:val="zh-TW" w:eastAsia="zh-TW"/>
      </w:rPr>
      <w:t>机密</w:t>
    </w:r>
    <w:r>
      <w:rPr>
        <w:kern w:val="0"/>
        <w:sz w:val="24"/>
        <w:szCs w:val="24"/>
        <w:rtl w:val="0"/>
        <w:lang w:val="en-US"/>
      </w:rPr>
      <w:t xml:space="preserve">&gt;                 - </w:t>
    </w:r>
    <w:r>
      <w:rPr>
        <w:rFonts w:ascii="宋体" w:cs="宋体" w:hAnsi="宋体" w:eastAsia="宋体"/>
        <w:kern w:val="0"/>
        <w:sz w:val="24"/>
        <w:szCs w:val="24"/>
        <w:rtl w:val="0"/>
        <w:lang w:val="zh-TW" w:eastAsia="zh-TW"/>
      </w:rPr>
      <w:t>第</w:t>
    </w:r>
    <w:r>
      <w:rPr>
        <w:kern w:val="0"/>
        <w:sz w:val="24"/>
        <w:szCs w:val="24"/>
        <w:rtl w:val="0"/>
        <w:lang w:val="en-US"/>
      </w:rPr>
      <w:t xml:space="preserve"> </w:t>
    </w:r>
    <w:r>
      <w:rPr>
        <w:kern w:val="0"/>
        <w:sz w:val="24"/>
        <w:szCs w:val="24"/>
        <w:rtl w:val="0"/>
        <w:lang w:val="en-US"/>
      </w:rPr>
      <w:fldChar w:fldCharType="begin" w:fldLock="0"/>
    </w:r>
    <w:r>
      <w:rPr>
        <w:kern w:val="0"/>
        <w:sz w:val="24"/>
        <w:szCs w:val="24"/>
        <w:rtl w:val="0"/>
        <w:lang w:val="en-US"/>
      </w:rPr>
      <w:instrText xml:space="preserve"> PAGE </w:instrText>
    </w:r>
    <w:r>
      <w:rPr>
        <w:kern w:val="0"/>
        <w:sz w:val="24"/>
        <w:szCs w:val="24"/>
        <w:rtl w:val="0"/>
        <w:lang w:val="en-US"/>
      </w:rPr>
      <w:fldChar w:fldCharType="separate" w:fldLock="0"/>
    </w:r>
    <w:r>
      <w:rPr>
        <w:kern w:val="0"/>
        <w:sz w:val="24"/>
        <w:szCs w:val="24"/>
        <w:rtl w:val="0"/>
        <w:lang w:val="en-US"/>
      </w:rPr>
      <w:t>37</w:t>
    </w:r>
    <w:r>
      <w:rPr>
        <w:kern w:val="0"/>
        <w:sz w:val="24"/>
        <w:szCs w:val="24"/>
        <w:rtl w:val="0"/>
        <w:lang w:val="en-US"/>
      </w:rPr>
      <w:fldChar w:fldCharType="end" w:fldLock="0"/>
    </w:r>
    <w:r>
      <w:rPr>
        <w:rFonts w:ascii="宋体" w:cs="宋体" w:hAnsi="宋体" w:eastAsia="宋体"/>
        <w:kern w:val="0"/>
        <w:sz w:val="24"/>
        <w:szCs w:val="24"/>
        <w:rtl w:val="0"/>
        <w:lang w:val="zh-TW" w:eastAsia="zh-TW"/>
      </w:rPr>
      <w:t xml:space="preserve"> 页 </w:t>
    </w:r>
    <w:r>
      <w:rPr>
        <w:kern w:val="0"/>
        <w:sz w:val="24"/>
        <w:szCs w:val="24"/>
        <w:rtl w:val="0"/>
        <w:lang w:val="en-US"/>
      </w:rPr>
      <w:t xml:space="preserve">-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1028700</wp:posOffset>
              </wp:positionH>
              <wp:positionV relativeFrom="page">
                <wp:posOffset>9798685</wp:posOffset>
              </wp:positionV>
              <wp:extent cx="5600701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00701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81.0pt;margin-top:771.6pt;width:441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7" w:hanging="10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7" w:hanging="10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4" w:hanging="114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4" w:hanging="114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4" w:hanging="114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4" w:hanging="114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84" w:hanging="1584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●"/>
      <w:lvlJc w:val="left"/>
      <w:pPr>
        <w:ind w:left="9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4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8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2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6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0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5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9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3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1">
      <w:startOverride w:val="5"/>
    </w:lvlOverride>
  </w:num>
  <w:num w:numId="6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215" w:hanging="2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215" w:hanging="2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22" w:hanging="222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2" w:hanging="222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2" w:hanging="222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2" w:hanging="222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1440"/>
          </w:tabs>
          <w:ind w:left="1548" w:hanging="1548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1584"/>
          </w:tabs>
          <w:ind w:left="1692" w:hanging="1692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9"/>
      <w:lvl w:ilvl="1">
        <w:start w:val="9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0"/>
      <w:lvl w:ilvl="1">
        <w:start w:val="10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1"/>
      <w:lvl w:ilvl="1">
        <w:start w:val="11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3"/>
      <w:lvl w:ilvl="0">
        <w:start w:val="3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startOverride w:val="4"/>
      <w:lvl w:ilvl="0">
        <w:start w:val="4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0"/>
    <w:lvlOverride w:ilvl="0">
      <w:startOverride w:val="5"/>
      <w:lvl w:ilvl="0">
        <w:start w:val="5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0"/>
    <w:lvlOverride w:ilvl="0">
      <w:startOverride w:val="6"/>
      <w:lvl w:ilvl="0">
        <w:start w:val="6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0"/>
    <w:lvlOverride w:ilvl="0">
      <w:startOverride w:val="7"/>
      <w:lvl w:ilvl="0">
        <w:start w:val="7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0"/>
    <w:lvlOverride w:ilvl="0">
      <w:startOverride w:val="8"/>
      <w:lvl w:ilvl="0">
        <w:start w:val="8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0"/>
    <w:lvlOverride w:ilvl="0">
      <w:startOverride w:val="9"/>
      <w:lvl w:ilvl="0">
        <w:start w:val="9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0"/>
    <w:lvlOverride w:ilvl="0">
      <w:startOverride w:val="10"/>
      <w:lvl w:ilvl="0">
        <w:start w:val="10"/>
        <w:numFmt w:val="decimal"/>
        <w:suff w:val="nothing"/>
        <w:lvlText w:val="%1."/>
        <w:lvlJc w:val="left"/>
        <w:pPr>
          <w:ind w:left="115" w:hanging="1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7" w:hanging="10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4" w:hanging="11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0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封面公司名">
    <w:name w:val="封面公司名"/>
    <w:next w:val="封面公司名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0" w:after="60" w:line="360" w:lineRule="auto"/>
      <w:ind w:left="0" w:right="0" w:firstLine="0"/>
      <w:jc w:val="center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0"/>
      <w:szCs w:val="30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8794" w:leader="dot"/>
      </w:tabs>
      <w:suppressAutoHyphens w:val="0"/>
      <w:bidi w:val="0"/>
      <w:spacing w:before="120" w:after="120" w:line="30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2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30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2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8794" w:leader="dot"/>
      </w:tabs>
      <w:suppressAutoHyphens w:val="0"/>
      <w:bidi w:val="0"/>
      <w:spacing w:before="0" w:after="0" w:line="30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2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00" w:lineRule="auto"/>
      <w:ind w:left="0" w:right="0" w:firstLine="0"/>
      <w:jc w:val="both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toc 1.0">
    <w:name w:val="toc 1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120" w:line="30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2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lang w:val="en-US"/>
    </w:rPr>
  </w:style>
  <w:style w:type="character" w:styleId="Hyperlink.1">
    <w:name w:val="Hyperlink.1"/>
    <w:basedOn w:val="无"/>
    <w:next w:val="Hyperlink.1"/>
    <w:rPr>
      <w:caps w:val="1"/>
      <w:lang w:val="en-US"/>
    </w:rPr>
  </w:style>
  <w:style w:type="paragraph" w:styleId="toc 2.0">
    <w:name w:val="toc 2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0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20"/>
      <w:kern w:val="2"/>
      <w:position w:val="0"/>
      <w:sz w:val="20"/>
      <w:szCs w:val="20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_Style 7">
    <w:name w:val="_Style 7"/>
    <w:next w:val="_Style 7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3"/>
      </w:numPr>
    </w:pPr>
  </w:style>
  <w:style w:type="paragraph" w:styleId="Normal Indent">
    <w:name w:val="Normal Indent"/>
    <w:next w:val="Normal Inden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able Head">
    <w:name w:val="Table Head"/>
    <w:next w:val="Table Head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4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a357e"/>
      <w:spacing w:val="0"/>
      <w:kern w:val="0"/>
      <w:position w:val="0"/>
      <w:sz w:val="22"/>
      <w:szCs w:val="22"/>
      <w:u w:val="none" w:color="0a357e"/>
      <w:vertAlign w:val="baseline"/>
      <w:lang w:val="en-US"/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